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6B2FC" w14:textId="77777777" w:rsidR="008D17EE" w:rsidRPr="00293534" w:rsidRDefault="008D17EE" w:rsidP="008D17EE">
      <w:pPr>
        <w:rPr>
          <w:b/>
        </w:rPr>
      </w:pPr>
      <w:r>
        <w:rPr>
          <w:b/>
        </w:rPr>
        <w:t>Millennial web script – 1-12</w:t>
      </w:r>
    </w:p>
    <w:p w14:paraId="237D564C" w14:textId="77777777" w:rsidR="008D17EE" w:rsidRDefault="008D17EE" w:rsidP="008D17EE"/>
    <w:p w14:paraId="1A6478E7" w14:textId="77777777" w:rsidR="008D17EE" w:rsidRDefault="008D17EE" w:rsidP="008D17EE"/>
    <w:p w14:paraId="1B7F00D9" w14:textId="77777777" w:rsidR="008D17EE" w:rsidRPr="008B065E" w:rsidRDefault="008D17EE" w:rsidP="008D17EE">
      <w:pPr>
        <w:rPr>
          <w:b/>
          <w:sz w:val="36"/>
          <w:szCs w:val="36"/>
        </w:rPr>
      </w:pPr>
      <w:r w:rsidRPr="008B065E">
        <w:rPr>
          <w:b/>
          <w:sz w:val="36"/>
          <w:szCs w:val="36"/>
        </w:rPr>
        <w:t>Millennials: A bridge to the nation’s more diverse future</w:t>
      </w:r>
    </w:p>
    <w:p w14:paraId="725050E2" w14:textId="77777777" w:rsidR="008D17EE" w:rsidRDefault="008D17EE" w:rsidP="008D17EE"/>
    <w:p w14:paraId="0E3BD5F5" w14:textId="77777777" w:rsidR="008D17EE" w:rsidRDefault="008D17EE" w:rsidP="008D17EE">
      <w:r>
        <w:t xml:space="preserve">The millennial generation, over 75 million strong is America’s largest—eclipsing the current size of the postwar baby boom generation. Millennials make up nearly a quarter of the total U.S. population, 30 percent of the voting age population, and almost two-fifths of the working age population. </w:t>
      </w:r>
    </w:p>
    <w:p w14:paraId="288BC231" w14:textId="77777777" w:rsidR="008D17EE" w:rsidRDefault="008D17EE" w:rsidP="008D17EE"/>
    <w:p w14:paraId="14A58F65" w14:textId="66B00791" w:rsidR="008D17EE" w:rsidRPr="00293534" w:rsidRDefault="008D17EE" w:rsidP="008D17EE">
      <w:r>
        <w:t>Most notably, the millennial generation</w:t>
      </w:r>
      <w:ins w:id="0" w:author="Bill Frey" w:date="2018-01-15T15:32:00Z">
        <w:r w:rsidR="00E1080B">
          <w:t>, now at 44 percent minority</w:t>
        </w:r>
      </w:ins>
      <w:r>
        <w:t xml:space="preserve"> is the most diverse generation in American </w:t>
      </w:r>
      <w:proofErr w:type="gramStart"/>
      <w:r>
        <w:t>history,</w:t>
      </w:r>
      <w:del w:id="1" w:author="Bill Frey" w:date="2018-01-15T15:32:00Z">
        <w:r w:rsidDel="00E1080B">
          <w:delText xml:space="preserve"> now 44 percent minority</w:delText>
        </w:r>
      </w:del>
      <w:r>
        <w:t>.</w:t>
      </w:r>
      <w:proofErr w:type="gramEnd"/>
      <w:r>
        <w:t xml:space="preserve"> </w:t>
      </w:r>
      <w:r>
        <w:rPr>
          <w:rFonts w:ascii="Calibri" w:hAnsi="Calibri" w:cs="Arial"/>
        </w:rPr>
        <w:t>While</w:t>
      </w:r>
      <w:del w:id="2" w:author="Bill Frey" w:date="2018-01-15T15:33:00Z">
        <w:r w:rsidDel="00E1080B">
          <w:rPr>
            <w:rFonts w:ascii="Calibri" w:hAnsi="Calibri" w:cs="Arial"/>
          </w:rPr>
          <w:delText xml:space="preserve"> their</w:delText>
        </w:r>
      </w:del>
      <w:ins w:id="3" w:author="Bill Frey" w:date="2018-01-15T15:33:00Z">
        <w:r w:rsidR="00E1080B">
          <w:rPr>
            <w:rFonts w:ascii="Calibri" w:hAnsi="Calibri" w:cs="Arial"/>
          </w:rPr>
          <w:t xml:space="preserve"> its</w:t>
        </w:r>
      </w:ins>
      <w:r>
        <w:rPr>
          <w:rFonts w:ascii="Calibri" w:hAnsi="Calibri" w:cs="Arial"/>
        </w:rPr>
        <w:t xml:space="preserve"> lasting legacy is yet to be determined, </w:t>
      </w:r>
      <w:del w:id="4" w:author="Bill Frey" w:date="2018-01-15T15:33:00Z">
        <w:r w:rsidDel="00E1080B">
          <w:rPr>
            <w:rFonts w:ascii="Calibri" w:hAnsi="Calibri" w:cs="Arial"/>
          </w:rPr>
          <w:delText>they are</w:delText>
        </w:r>
      </w:del>
      <w:ins w:id="5" w:author="Bill Frey" w:date="2018-01-15T15:33:00Z">
        <w:r w:rsidR="00E1080B">
          <w:rPr>
            <w:rFonts w:ascii="Calibri" w:hAnsi="Calibri" w:cs="Arial"/>
          </w:rPr>
          <w:t>this generation is</w:t>
        </w:r>
      </w:ins>
      <w:r>
        <w:rPr>
          <w:rFonts w:ascii="Calibri" w:hAnsi="Calibri" w:cs="Arial"/>
        </w:rPr>
        <w:t xml:space="preserve"> set to serve as a social, economic, and political bridge to chronologically successive (and increasingly) racially diverse generations.</w:t>
      </w:r>
    </w:p>
    <w:p w14:paraId="2E7AD502" w14:textId="77777777" w:rsidR="008D17EE" w:rsidRDefault="008D17EE" w:rsidP="008D17EE"/>
    <w:p w14:paraId="394A73DC" w14:textId="77777777" w:rsidR="008D17EE" w:rsidRDefault="008D17EE" w:rsidP="008D17EE">
      <w:r>
        <w:t xml:space="preserve">With an emphasis on its unique racial diversity, this report examines the demographic makeup of millennials for the nation, the 100 largest metropolitan areas, and all 50 </w:t>
      </w:r>
      <w:commentRangeStart w:id="6"/>
      <w:r>
        <w:t>states</w:t>
      </w:r>
      <w:commentRangeEnd w:id="6"/>
      <w:r w:rsidR="00C42751">
        <w:rPr>
          <w:rStyle w:val="CommentReference"/>
        </w:rPr>
        <w:commentReference w:id="6"/>
      </w:r>
      <w:r>
        <w:t>.</w:t>
      </w:r>
    </w:p>
    <w:p w14:paraId="13F609A2" w14:textId="77777777" w:rsidR="008D17EE" w:rsidRDefault="008D17EE" w:rsidP="008D17EE"/>
    <w:p w14:paraId="60DC4D30" w14:textId="77777777" w:rsidR="008D17EE" w:rsidRPr="0099038D" w:rsidRDefault="008D17EE" w:rsidP="008D17EE">
      <w:pPr>
        <w:rPr>
          <w:b/>
        </w:rPr>
      </w:pPr>
      <w:r w:rsidRPr="0099038D">
        <w:rPr>
          <w:b/>
          <w:highlight w:val="yellow"/>
        </w:rPr>
        <w:t>(CULTURAL GENERATION GAP GRAPHIC)</w:t>
      </w:r>
    </w:p>
    <w:p w14:paraId="7E8A1342" w14:textId="77777777" w:rsidR="008D17EE" w:rsidRDefault="008D17EE" w:rsidP="008D17EE"/>
    <w:p w14:paraId="10603149" w14:textId="487DFC6F" w:rsidR="008D17EE" w:rsidRPr="008D17EE" w:rsidRDefault="00936CF0" w:rsidP="008D17EE">
      <w:proofErr w:type="gramStart"/>
      <w:ins w:id="8" w:author="Bill Frey" w:date="2018-01-15T15:52:00Z">
        <w:r>
          <w:t>Despite</w:t>
        </w:r>
      </w:ins>
      <w:ins w:id="9" w:author="Bill Frey" w:date="2018-01-15T15:33:00Z">
        <w:r w:rsidR="00E1080B">
          <w:t xml:space="preserve"> </w:t>
        </w:r>
      </w:ins>
      <w:ins w:id="10" w:author="Bill Frey" w:date="2018-01-15T14:35:00Z">
        <w:r w:rsidR="00B71543">
          <w:t xml:space="preserve"> today’s</w:t>
        </w:r>
        <w:proofErr w:type="gramEnd"/>
        <w:r w:rsidR="00B71543">
          <w:t xml:space="preserve"> divisive</w:t>
        </w:r>
      </w:ins>
      <w:ins w:id="11" w:author="Bill Frey" w:date="2018-01-15T15:33:00Z">
        <w:r w:rsidR="00E1080B">
          <w:t xml:space="preserve"> generational </w:t>
        </w:r>
      </w:ins>
      <w:ins w:id="12" w:author="Bill Frey" w:date="2018-01-15T14:35:00Z">
        <w:r w:rsidR="00B71543">
          <w:t xml:space="preserve"> </w:t>
        </w:r>
        <w:proofErr w:type="spellStart"/>
        <w:r w:rsidR="00B71543">
          <w:t>politics,</w:t>
        </w:r>
      </w:ins>
      <w:commentRangeStart w:id="13"/>
      <w:del w:id="14" w:author="Bill Frey" w:date="2018-01-15T12:36:00Z">
        <w:r w:rsidR="008D17EE" w:rsidDel="00C42751">
          <w:delText>By the mid-2040s</w:delText>
        </w:r>
        <w:commentRangeEnd w:id="13"/>
        <w:r w:rsidR="0099038D" w:rsidDel="00C42751">
          <w:rPr>
            <w:rStyle w:val="CommentReference"/>
          </w:rPr>
          <w:commentReference w:id="13"/>
        </w:r>
        <w:r w:rsidR="008D17EE" w:rsidDel="00C42751">
          <w:delText>,</w:delText>
        </w:r>
      </w:del>
      <w:del w:id="15" w:author="Bill Frey" w:date="2018-01-15T12:39:00Z">
        <w:r w:rsidR="008D17EE" w:rsidDel="00C42751">
          <w:delText xml:space="preserve"> racial and ethnic minorities are projected to make up over half of all Americans, but the 2020 census will show that the postmillennial generation — people who are younger than millennials — will already be minority white. This means that </w:delText>
        </w:r>
      </w:del>
      <w:ins w:id="16" w:author="Bill Frey" w:date="2018-01-15T12:39:00Z">
        <w:r w:rsidR="00C42751">
          <w:t>M</w:t>
        </w:r>
      </w:ins>
      <w:del w:id="17" w:author="Bill Frey" w:date="2018-01-15T12:39:00Z">
        <w:r w:rsidR="008D17EE" w:rsidDel="00C42751">
          <w:delText>m</w:delText>
        </w:r>
      </w:del>
      <w:r w:rsidR="008D17EE">
        <w:t>illennials</w:t>
      </w:r>
      <w:proofErr w:type="spellEnd"/>
      <w:ins w:id="18" w:author="Bill Frey" w:date="2018-01-15T12:43:00Z">
        <w:r w:rsidR="00C42751">
          <w:t xml:space="preserve"> </w:t>
        </w:r>
      </w:ins>
      <w:ins w:id="19" w:author="Bill Frey" w:date="2018-01-15T15:34:00Z">
        <w:r w:rsidR="00E1080B">
          <w:t xml:space="preserve">are poised to </w:t>
        </w:r>
      </w:ins>
      <w:ins w:id="20" w:author="Bill Frey" w:date="2018-01-15T15:35:00Z">
        <w:r w:rsidR="00E1080B">
          <w:t>become</w:t>
        </w:r>
      </w:ins>
      <w:ins w:id="21" w:author="Bill Frey" w:date="2018-01-15T13:00:00Z">
        <w:r w:rsidR="005B6E72">
          <w:t xml:space="preserve"> </w:t>
        </w:r>
      </w:ins>
      <w:ins w:id="22" w:author="Bill Frey" w:date="2018-01-15T12:43:00Z">
        <w:r w:rsidR="00C42751">
          <w:t xml:space="preserve">a </w:t>
        </w:r>
      </w:ins>
      <w:ins w:id="23" w:author="Bill Frey" w:date="2018-01-15T14:35:00Z">
        <w:r w:rsidR="00B71543">
          <w:t xml:space="preserve">demographic </w:t>
        </w:r>
      </w:ins>
      <w:ins w:id="24" w:author="Bill Frey" w:date="2018-01-15T12:43:00Z">
        <w:r w:rsidR="00C42751">
          <w:t xml:space="preserve">bridge between the largely white older generations and much more racially diverse younger generations.  </w:t>
        </w:r>
      </w:ins>
      <w:del w:id="25" w:author="Bill Frey" w:date="2018-01-15T12:43:00Z">
        <w:r w:rsidR="008D17EE" w:rsidDel="00C42751">
          <w:delText>,</w:delText>
        </w:r>
      </w:del>
      <w:del w:id="26" w:author="Bill Frey" w:date="2018-01-15T12:44:00Z">
        <w:r w:rsidR="008D17EE" w:rsidDel="00F96035">
          <w:delText xml:space="preserve"> now </w:delText>
        </w:r>
      </w:del>
      <w:ins w:id="27" w:author="Bill Frey" w:date="2018-01-15T12:59:00Z">
        <w:r w:rsidR="005B6E72">
          <w:t>As they progress into middle age</w:t>
        </w:r>
      </w:ins>
      <w:ins w:id="28" w:author="Bill Frey" w:date="2018-01-15T13:02:00Z">
        <w:r w:rsidR="005B6E72">
          <w:t>,</w:t>
        </w:r>
      </w:ins>
      <w:ins w:id="29" w:author="Bill Frey" w:date="2018-01-15T12:59:00Z">
        <w:r w:rsidR="005B6E72">
          <w:t xml:space="preserve"> </w:t>
        </w:r>
      </w:ins>
      <w:del w:id="30" w:author="Bill Frey" w:date="2018-01-15T12:59:00Z">
        <w:r w:rsidR="008D17EE" w:rsidDel="005B6E72">
          <w:delText>44 percent minority,</w:delText>
        </w:r>
      </w:del>
      <w:proofErr w:type="gramStart"/>
      <w:ins w:id="31" w:author="Bill Frey" w:date="2018-01-15T12:45:00Z">
        <w:r w:rsidR="00F96035">
          <w:t xml:space="preserve">millennials </w:t>
        </w:r>
      </w:ins>
      <w:r w:rsidR="008D17EE">
        <w:t xml:space="preserve"> will</w:t>
      </w:r>
      <w:proofErr w:type="gramEnd"/>
      <w:r w:rsidR="008D17EE">
        <w:t xml:space="preserve"> </w:t>
      </w:r>
      <w:ins w:id="32" w:author="Bill Frey" w:date="2018-01-15T12:59:00Z">
        <w:r w:rsidR="005B6E72">
          <w:t xml:space="preserve">continue to </w:t>
        </w:r>
      </w:ins>
      <w:r w:rsidR="008D17EE">
        <w:t xml:space="preserve">pave the way for the generations behind them as workers, consumers, and leaders in business and government in their acceptance by and participation in tomorrow’s more racially diverse </w:t>
      </w:r>
      <w:commentRangeStart w:id="33"/>
      <w:r w:rsidR="008D17EE">
        <w:t>America</w:t>
      </w:r>
      <w:commentRangeEnd w:id="33"/>
      <w:r w:rsidR="00556A89">
        <w:rPr>
          <w:rStyle w:val="CommentReference"/>
        </w:rPr>
        <w:commentReference w:id="33"/>
      </w:r>
      <w:r w:rsidR="008D17EE">
        <w:t>.</w:t>
      </w:r>
      <w:ins w:id="34" w:author="Bill Frey" w:date="2018-01-15T12:39:00Z">
        <w:r w:rsidR="00C42751">
          <w:t xml:space="preserve">  </w:t>
        </w:r>
      </w:ins>
    </w:p>
    <w:p w14:paraId="554F733E" w14:textId="77777777" w:rsidR="008D17EE" w:rsidRPr="008D17EE" w:rsidRDefault="008D17EE" w:rsidP="008D17EE"/>
    <w:p w14:paraId="0ADF64F4" w14:textId="67CE48C4" w:rsidR="008D17EE" w:rsidRDefault="006A1EC4" w:rsidP="008D17EE">
      <w:r>
        <w:pict w14:anchorId="61AA92CA">
          <v:rect id="_x0000_i1025" style="width:0;height:1.5pt" o:hralign="center" o:hrstd="t" o:hr="t" fillcolor="#a0a0a0" stroked="f"/>
        </w:pict>
      </w:r>
    </w:p>
    <w:p w14:paraId="355CA021" w14:textId="66F48981" w:rsidR="00DA34A0" w:rsidRDefault="00DA34A0" w:rsidP="008D17EE"/>
    <w:p w14:paraId="670ECDC8" w14:textId="77777777" w:rsidR="00DA34A0" w:rsidRPr="00B649CA" w:rsidRDefault="00DA34A0" w:rsidP="00DA34A0">
      <w:pPr>
        <w:rPr>
          <w:b/>
          <w:sz w:val="32"/>
          <w:szCs w:val="32"/>
        </w:rPr>
      </w:pPr>
      <w:r w:rsidRPr="00B649CA">
        <w:rPr>
          <w:b/>
          <w:sz w:val="32"/>
          <w:szCs w:val="32"/>
        </w:rPr>
        <w:t>What makes the millennials unique?</w:t>
      </w:r>
    </w:p>
    <w:p w14:paraId="3DF94D12" w14:textId="77777777" w:rsidR="00DA34A0" w:rsidRDefault="00DA34A0" w:rsidP="00DA34A0">
      <w:r>
        <w:t>And how do their characteristics vary by race/ethnicity?</w:t>
      </w:r>
    </w:p>
    <w:p w14:paraId="200E7618" w14:textId="77777777" w:rsidR="00DA34A0" w:rsidRDefault="00DA34A0" w:rsidP="00DA34A0"/>
    <w:p w14:paraId="65D5464A" w14:textId="70141491" w:rsidR="00DA34A0" w:rsidRDefault="00DA34A0" w:rsidP="00DA34A0">
      <w:pPr>
        <w:rPr>
          <w:b/>
        </w:rPr>
      </w:pPr>
      <w:r>
        <w:rPr>
          <w:b/>
        </w:rPr>
        <w:t>RACIAL/ETHNIC DIVERSITY</w:t>
      </w:r>
    </w:p>
    <w:p w14:paraId="4D65FD61" w14:textId="5CB65212" w:rsidR="00DA34A0" w:rsidRDefault="00DA34A0" w:rsidP="00DA34A0">
      <w:pPr>
        <w:rPr>
          <w:b/>
        </w:rPr>
      </w:pPr>
    </w:p>
    <w:p w14:paraId="59776297" w14:textId="0BA9999D" w:rsidR="00DA34A0" w:rsidRDefault="00DA34A0" w:rsidP="00DA34A0">
      <w:r w:rsidRPr="00DA34A0">
        <w:rPr>
          <w:b/>
          <w:highlight w:val="yellow"/>
        </w:rPr>
        <w:t>(HORIZONTAL GRAPHIC)</w:t>
      </w:r>
    </w:p>
    <w:p w14:paraId="41F68157" w14:textId="77777777" w:rsidR="00DA34A0" w:rsidRDefault="00DA34A0" w:rsidP="00DA34A0"/>
    <w:p w14:paraId="28CCB522" w14:textId="5F9BC031" w:rsidR="00DA34A0" w:rsidRDefault="00DA34A0" w:rsidP="00DA34A0">
      <w:r>
        <w:t xml:space="preserve">Millennials are by far the most diverse generation </w:t>
      </w:r>
      <w:ins w:id="35" w:author="Bill Frey" w:date="2018-01-15T15:35:00Z">
        <w:r w:rsidR="00E1080B">
          <w:t xml:space="preserve">when </w:t>
        </w:r>
      </w:ins>
      <w:r>
        <w:t>compared to older generations. Most white baby boomers were born in an era when immigration was at a historic low point and when the immigrants who did arrive in America were mostly white Europeans. Then, the nation’s much smaller minority population was composed mostly of black Americans, residing in highly segregated cities.</w:t>
      </w:r>
      <w:ins w:id="36" w:author="Bill Frey" w:date="2018-01-15T13:04:00Z">
        <w:r w:rsidR="005B6E72">
          <w:t xml:space="preserve"> The large waves of immigration to th</w:t>
        </w:r>
      </w:ins>
      <w:ins w:id="37" w:author="Bill Frey" w:date="2018-01-15T13:05:00Z">
        <w:r w:rsidR="005B6E72">
          <w:t>e US in the 1980s and 1990s, especially from Latin America and Asia,</w:t>
        </w:r>
      </w:ins>
      <w:ins w:id="38" w:author="Bill Frey" w:date="2018-01-15T13:06:00Z">
        <w:r w:rsidR="00CE1661">
          <w:t xml:space="preserve"> coupled with the aging of the white population</w:t>
        </w:r>
      </w:ins>
      <w:ins w:id="39" w:author="Bill Frey" w:date="2018-01-15T13:11:00Z">
        <w:r w:rsidR="00CE1661">
          <w:rPr>
            <w:rStyle w:val="EndnoteReference"/>
          </w:rPr>
          <w:endnoteReference w:id="1"/>
        </w:r>
      </w:ins>
      <w:ins w:id="45" w:author="Bill Frey" w:date="2018-01-15T13:07:00Z">
        <w:r w:rsidR="00CE1661">
          <w:t>, made millennials a more racially and ethnically diverse generation than any that proceeded it</w:t>
        </w:r>
      </w:ins>
    </w:p>
    <w:p w14:paraId="504D9A9D" w14:textId="77777777" w:rsidR="00DA34A0" w:rsidRDefault="00DA34A0" w:rsidP="00DA34A0"/>
    <w:p w14:paraId="4C315AE4" w14:textId="0476E432" w:rsidR="00DA34A0" w:rsidRDefault="00DA34A0" w:rsidP="00DA34A0">
      <w:pPr>
        <w:rPr>
          <w:b/>
        </w:rPr>
      </w:pPr>
      <w:r>
        <w:rPr>
          <w:b/>
        </w:rPr>
        <w:t>EDUCATION</w:t>
      </w:r>
      <w:r w:rsidRPr="003D7787">
        <w:rPr>
          <w:b/>
        </w:rPr>
        <w:t xml:space="preserve"> ATTAINMENT</w:t>
      </w:r>
    </w:p>
    <w:p w14:paraId="601D0291" w14:textId="53F85B8D" w:rsidR="00DA34A0" w:rsidRDefault="00DA34A0" w:rsidP="00DA34A0">
      <w:pPr>
        <w:rPr>
          <w:b/>
        </w:rPr>
      </w:pPr>
    </w:p>
    <w:p w14:paraId="79DD191E" w14:textId="4C0FB2C4" w:rsidR="00DA34A0" w:rsidRPr="003D7787" w:rsidRDefault="00DA34A0" w:rsidP="00DA34A0">
      <w:pPr>
        <w:rPr>
          <w:b/>
        </w:rPr>
      </w:pPr>
      <w:r w:rsidRPr="00DA34A0">
        <w:rPr>
          <w:b/>
          <w:highlight w:val="yellow"/>
        </w:rPr>
        <w:t>(GRAPHIC TO THE RIGHT OF TEXT)</w:t>
      </w:r>
    </w:p>
    <w:p w14:paraId="1C78BF36" w14:textId="77777777" w:rsidR="00DA34A0" w:rsidRDefault="00DA34A0" w:rsidP="00DA34A0"/>
    <w:p w14:paraId="5F4C410C" w14:textId="77777777" w:rsidR="00DA34A0" w:rsidRDefault="00DA34A0" w:rsidP="00DA34A0">
      <w:r>
        <w:t>Compared to older generations at the same relative time in young adult life, millennials have attained higher levels of education, which, for their generation more than others, is tied to higher future earnings and well-being. M</w:t>
      </w:r>
      <w:r w:rsidRPr="00A67387">
        <w:t xml:space="preserve">ore than a third of all millennials ages 25-34 achieved college educations by 2015, up from less than 30 percent for comparably aged young adults in 2000 and not quite a quarter for those in </w:t>
      </w:r>
      <w:commentRangeStart w:id="46"/>
      <w:r w:rsidRPr="00A67387">
        <w:t>1980</w:t>
      </w:r>
      <w:commentRangeEnd w:id="46"/>
      <w:r w:rsidR="00F96035">
        <w:rPr>
          <w:rStyle w:val="CommentReference"/>
        </w:rPr>
        <w:commentReference w:id="46"/>
      </w:r>
      <w:r w:rsidRPr="00A67387">
        <w:t xml:space="preserve">. </w:t>
      </w:r>
    </w:p>
    <w:p w14:paraId="0B685FAD" w14:textId="77777777" w:rsidR="00DA34A0" w:rsidRDefault="00DA34A0" w:rsidP="00DA34A0"/>
    <w:p w14:paraId="3E2B1C0E" w14:textId="429472DE" w:rsidR="00DA34A0" w:rsidRDefault="00DA34A0" w:rsidP="00DA34A0">
      <w:del w:id="47" w:author="Bill Frey" w:date="2018-01-15T13:20:00Z">
        <w:r w:rsidRPr="00A67387" w:rsidDel="007779DF">
          <w:lastRenderedPageBreak/>
          <w:delText>The rise was especially sharp for millennial women</w:delText>
        </w:r>
        <w:r w:rsidDel="007779DF">
          <w:delText>,</w:delText>
        </w:r>
        <w:r w:rsidRPr="00A67387" w:rsidDel="007779DF">
          <w:delText xml:space="preserve"> who are more educated at the bachelor’s degree level than their male counterparts.</w:delText>
        </w:r>
        <w:r w:rsidDel="007779DF">
          <w:delText xml:space="preserve"> </w:delText>
        </w:r>
      </w:del>
      <w:r>
        <w:t xml:space="preserve">Notably, </w:t>
      </w:r>
      <w:r w:rsidRPr="00A67387">
        <w:t>postsecondary education attainment has risen for all racial and ethnic young adult groups.</w:t>
      </w:r>
      <w:r>
        <w:t xml:space="preserve"> </w:t>
      </w:r>
      <w:r w:rsidRPr="00A67387">
        <w:t>There have also been positive changes in related measures such as declines in high school dropout rates and increased college enrollment for all major ethnic groups.</w:t>
      </w:r>
      <w:ins w:id="48" w:author="Bill Frey" w:date="2018-01-15T12:51:00Z">
        <w:r w:rsidR="00F96035">
          <w:t xml:space="preserve">  Still, </w:t>
        </w:r>
      </w:ins>
      <w:ins w:id="49" w:author="Bill Frey" w:date="2018-01-15T13:24:00Z">
        <w:r w:rsidR="007779DF">
          <w:t>there remain sharp disparities in education attainment across group</w:t>
        </w:r>
      </w:ins>
      <w:ins w:id="50" w:author="Bill Frey" w:date="2018-01-15T15:39:00Z">
        <w:r w:rsidR="0050769E">
          <w:t>s</w:t>
        </w:r>
      </w:ins>
      <w:ins w:id="51" w:author="Bill Frey" w:date="2018-01-15T13:24:00Z">
        <w:r w:rsidR="007779DF">
          <w:t xml:space="preserve"> with Hispanic and black millennials falling</w:t>
        </w:r>
      </w:ins>
      <w:ins w:id="52" w:author="Bill Frey" w:date="2018-01-15T15:39:00Z">
        <w:r w:rsidR="0050769E">
          <w:t xml:space="preserve"> </w:t>
        </w:r>
      </w:ins>
      <w:ins w:id="53" w:author="Bill Frey" w:date="2018-01-15T13:24:00Z">
        <w:r w:rsidR="007779DF">
          <w:t xml:space="preserve">behind their Asian and white </w:t>
        </w:r>
        <w:commentRangeStart w:id="54"/>
        <w:r w:rsidR="007779DF">
          <w:t>counterparts</w:t>
        </w:r>
      </w:ins>
      <w:commentRangeEnd w:id="54"/>
      <w:ins w:id="55" w:author="Bill Frey" w:date="2018-01-15T13:25:00Z">
        <w:r w:rsidR="007779DF">
          <w:rPr>
            <w:rStyle w:val="CommentReference"/>
          </w:rPr>
          <w:commentReference w:id="54"/>
        </w:r>
      </w:ins>
      <w:ins w:id="56" w:author="Bill Frey" w:date="2018-01-15T13:24:00Z">
        <w:r w:rsidR="007779DF">
          <w:t>.</w:t>
        </w:r>
      </w:ins>
    </w:p>
    <w:p w14:paraId="16E0255F" w14:textId="77777777" w:rsidR="00DA34A0" w:rsidRDefault="00DA34A0" w:rsidP="00DA34A0"/>
    <w:p w14:paraId="300670A6" w14:textId="1149F87A" w:rsidR="00DA34A0" w:rsidRDefault="00DA34A0" w:rsidP="00DA34A0">
      <w:pPr>
        <w:rPr>
          <w:b/>
        </w:rPr>
      </w:pPr>
      <w:r w:rsidRPr="00B06198">
        <w:rPr>
          <w:b/>
        </w:rPr>
        <w:t>HOMEOWNERSHIP</w:t>
      </w:r>
    </w:p>
    <w:p w14:paraId="5DCE09AE" w14:textId="44563C3E" w:rsidR="00DA34A0" w:rsidRDefault="00DA34A0" w:rsidP="00DA34A0">
      <w:pPr>
        <w:rPr>
          <w:b/>
        </w:rPr>
      </w:pPr>
    </w:p>
    <w:p w14:paraId="3B51DCCF" w14:textId="7D5C76E2" w:rsidR="00DA34A0" w:rsidRPr="00B06198" w:rsidRDefault="00DA34A0" w:rsidP="00DA34A0">
      <w:pPr>
        <w:rPr>
          <w:b/>
        </w:rPr>
      </w:pPr>
      <w:r w:rsidRPr="00DA34A0">
        <w:rPr>
          <w:b/>
          <w:highlight w:val="yellow"/>
        </w:rPr>
        <w:t>(GRAPHIC TO THE RIGHT OF TEXT)</w:t>
      </w:r>
    </w:p>
    <w:p w14:paraId="021C608F" w14:textId="77777777" w:rsidR="00DA34A0" w:rsidRDefault="00DA34A0" w:rsidP="00DA34A0"/>
    <w:p w14:paraId="15B0EFAB" w14:textId="77777777" w:rsidR="00DA34A0" w:rsidRDefault="00DA34A0" w:rsidP="00DA34A0">
      <w:r>
        <w:t>T</w:t>
      </w:r>
      <w:r w:rsidRPr="001F4279">
        <w:t xml:space="preserve">he housing bust </w:t>
      </w:r>
      <w:r>
        <w:t xml:space="preserve">and the Great Recession </w:t>
      </w:r>
      <w:r w:rsidRPr="001F4279">
        <w:t>ha</w:t>
      </w:r>
      <w:r>
        <w:t>ve</w:t>
      </w:r>
      <w:r w:rsidRPr="001F4279">
        <w:t xml:space="preserve"> affec</w:t>
      </w:r>
      <w:r>
        <w:t>ted millennials’</w:t>
      </w:r>
      <w:r w:rsidRPr="001F4279">
        <w:t xml:space="preserve"> short-term, and potentially long-term, ability to buy homes.</w:t>
      </w:r>
      <w:r>
        <w:t xml:space="preserve"> </w:t>
      </w:r>
      <w:r w:rsidRPr="001F4279">
        <w:t xml:space="preserve">Nationally, homeownership rates have not shown long-term declines. They stayed relatively stable since the 1960s except for a housing boom from the late 1990s through 2006. The subsequent housing bust occurred just before most </w:t>
      </w:r>
      <w:r>
        <w:t>millennials entered the market.</w:t>
      </w:r>
      <w:r w:rsidRPr="001F4279">
        <w:t xml:space="preserve"> This tamped down their homeownership rate compared with young adults at earlier ages, as high interest rates, a reluctance to buy, and debt or low savings prompted many millennials to live with relatives or move to rental housing.</w:t>
      </w:r>
      <w:r>
        <w:t xml:space="preserve"> </w:t>
      </w:r>
    </w:p>
    <w:p w14:paraId="3FE742EC" w14:textId="77777777" w:rsidR="00DA34A0" w:rsidRDefault="00DA34A0" w:rsidP="00DA34A0"/>
    <w:p w14:paraId="25FF3360" w14:textId="77777777" w:rsidR="00DA34A0" w:rsidRDefault="00DA34A0" w:rsidP="00DA34A0">
      <w:r w:rsidRPr="001F4279">
        <w:t>All racial groups registered recent housing-bust-related declines in homeownership, but this was especially the case for blacks who, along with many Hispanics, bore the brunt of fewer lower-cost, subprime loans amid a deficit of resources. This delay in homeownership may be robbing millennials of a head start toward a traditional means of wealth accumulation.</w:t>
      </w:r>
    </w:p>
    <w:p w14:paraId="4A62A2F8" w14:textId="77777777" w:rsidR="00DA34A0" w:rsidRDefault="00DA34A0" w:rsidP="00DA34A0"/>
    <w:p w14:paraId="4512EDAB" w14:textId="5F49C166" w:rsidR="00DA34A0" w:rsidRDefault="00DA34A0" w:rsidP="00DA34A0">
      <w:pPr>
        <w:rPr>
          <w:b/>
        </w:rPr>
      </w:pPr>
      <w:r w:rsidRPr="00762040">
        <w:rPr>
          <w:b/>
        </w:rPr>
        <w:t>POVERTY</w:t>
      </w:r>
    </w:p>
    <w:p w14:paraId="2B8D454A" w14:textId="65A7FC8D" w:rsidR="00DA34A0" w:rsidRDefault="00DA34A0" w:rsidP="00DA34A0">
      <w:pPr>
        <w:rPr>
          <w:b/>
        </w:rPr>
      </w:pPr>
    </w:p>
    <w:p w14:paraId="789090CD" w14:textId="7FDB96C2" w:rsidR="00DA34A0" w:rsidRPr="00762040" w:rsidRDefault="00DA34A0" w:rsidP="00DA34A0">
      <w:pPr>
        <w:rPr>
          <w:b/>
        </w:rPr>
      </w:pPr>
      <w:r w:rsidRPr="00DA34A0">
        <w:rPr>
          <w:b/>
          <w:highlight w:val="yellow"/>
        </w:rPr>
        <w:t>(GRAPHIC TO THE RIGHT OF TEXT)</w:t>
      </w:r>
    </w:p>
    <w:p w14:paraId="02349057" w14:textId="77777777" w:rsidR="00DA34A0" w:rsidRDefault="00DA34A0" w:rsidP="00DA34A0"/>
    <w:p w14:paraId="35921D91" w14:textId="6961F902" w:rsidR="00DA34A0" w:rsidRDefault="00DA34A0" w:rsidP="00DA34A0">
      <w:r w:rsidRPr="00E00993">
        <w:t xml:space="preserve">While the economy and employment have climbed back from the worst of the recession and post-recession years, as late as 2015, millennials were </w:t>
      </w:r>
      <w:del w:id="57" w:author="Bill Frey" w:date="2018-01-15T14:10:00Z">
        <w:r w:rsidRPr="00E00993" w:rsidDel="00724190">
          <w:delText xml:space="preserve">still less likely to be employed and </w:delText>
        </w:r>
      </w:del>
      <w:r w:rsidRPr="00E00993">
        <w:t xml:space="preserve">more likely to be in poverty than most baby </w:t>
      </w:r>
      <w:commentRangeStart w:id="58"/>
      <w:r w:rsidRPr="00E00993">
        <w:t>boomers</w:t>
      </w:r>
      <w:commentRangeEnd w:id="58"/>
      <w:r w:rsidR="00724190">
        <w:rPr>
          <w:rStyle w:val="CommentReference"/>
        </w:rPr>
        <w:commentReference w:id="58"/>
      </w:r>
      <w:r w:rsidRPr="00E00993">
        <w:t xml:space="preserve"> and Gen Xers at similar ages</w:t>
      </w:r>
      <w:r>
        <w:t>.</w:t>
      </w:r>
    </w:p>
    <w:p w14:paraId="418513DA" w14:textId="77777777" w:rsidR="00DA34A0" w:rsidRDefault="00DA34A0" w:rsidP="00DA34A0"/>
    <w:p w14:paraId="29576A50" w14:textId="77777777" w:rsidR="00DA34A0" w:rsidRDefault="00DA34A0" w:rsidP="00DA34A0">
      <w:pPr>
        <w:ind w:right="-540"/>
        <w:rPr>
          <w:rFonts w:ascii="Calibri" w:hAnsi="Calibri" w:cs="Arial"/>
        </w:rPr>
      </w:pPr>
      <w:r>
        <w:rPr>
          <w:rFonts w:ascii="Calibri" w:hAnsi="Calibri" w:cs="Arial"/>
        </w:rPr>
        <w:t xml:space="preserve">A 2016 </w:t>
      </w:r>
      <w:proofErr w:type="spellStart"/>
      <w:r>
        <w:rPr>
          <w:rFonts w:ascii="Calibri" w:hAnsi="Calibri" w:cs="Arial"/>
        </w:rPr>
        <w:t>GenForward</w:t>
      </w:r>
      <w:proofErr w:type="spellEnd"/>
      <w:r>
        <w:rPr>
          <w:rFonts w:ascii="Calibri" w:hAnsi="Calibri" w:cs="Arial"/>
        </w:rPr>
        <w:t xml:space="preserve"> Survey of millennials of different racial-ethnic groups found that blacks and Hispanics, in particular, consistently report more economic vulnerability than whites or Asians.</w:t>
      </w:r>
      <w:r>
        <w:rPr>
          <w:rStyle w:val="EndnoteReference"/>
          <w:rFonts w:ascii="Calibri" w:hAnsi="Calibri" w:cs="Arial"/>
        </w:rPr>
        <w:endnoteReference w:id="2"/>
      </w:r>
      <w:r>
        <w:rPr>
          <w:rFonts w:ascii="Calibri" w:hAnsi="Calibri" w:cs="Arial"/>
        </w:rPr>
        <w:t xml:space="preserve"> Moreover, it has been estimated that the loss of wealth resulting from the foreclosure crisis between 2007 and 2009 disproportionately affected black and Hispanic families, making them less able to provide support for their own and their children’s education and home purchase</w:t>
      </w:r>
      <w:r w:rsidRPr="002208B9">
        <w:rPr>
          <w:rFonts w:ascii="Calibri" w:hAnsi="Calibri" w:cs="Arial"/>
        </w:rPr>
        <w:t>s</w:t>
      </w:r>
      <w:r>
        <w:rPr>
          <w:rFonts w:ascii="Calibri" w:hAnsi="Calibri" w:cs="Arial"/>
        </w:rPr>
        <w:t>.</w:t>
      </w:r>
      <w:r>
        <w:rPr>
          <w:rStyle w:val="EndnoteReference"/>
          <w:rFonts w:ascii="Calibri" w:hAnsi="Calibri" w:cs="Arial"/>
        </w:rPr>
        <w:endnoteReference w:id="3"/>
      </w:r>
      <w:r w:rsidRPr="002208B9">
        <w:rPr>
          <w:rFonts w:ascii="Calibri" w:hAnsi="Calibri" w:cs="Arial"/>
        </w:rPr>
        <w:t xml:space="preserve"> </w:t>
      </w:r>
    </w:p>
    <w:p w14:paraId="199649EB" w14:textId="77777777" w:rsidR="00DA34A0" w:rsidRDefault="00DA34A0" w:rsidP="00DA34A0">
      <w:pPr>
        <w:rPr>
          <w:rFonts w:ascii="Calibri" w:hAnsi="Calibri" w:cs="Arial"/>
        </w:rPr>
      </w:pPr>
    </w:p>
    <w:p w14:paraId="359E8175" w14:textId="26337ED9" w:rsidR="00DA34A0" w:rsidRDefault="00DA34A0" w:rsidP="00DA34A0">
      <w:pPr>
        <w:rPr>
          <w:b/>
        </w:rPr>
      </w:pPr>
      <w:r w:rsidRPr="00762040">
        <w:rPr>
          <w:b/>
        </w:rPr>
        <w:t>MARITAL STATUS</w:t>
      </w:r>
    </w:p>
    <w:p w14:paraId="209613BD" w14:textId="38800962" w:rsidR="00DA34A0" w:rsidRDefault="00DA34A0" w:rsidP="00DA34A0">
      <w:pPr>
        <w:rPr>
          <w:b/>
        </w:rPr>
      </w:pPr>
    </w:p>
    <w:p w14:paraId="22F4D8A2" w14:textId="2471AD13" w:rsidR="00DA34A0" w:rsidRPr="00762040" w:rsidRDefault="00DA34A0" w:rsidP="00DA34A0">
      <w:pPr>
        <w:rPr>
          <w:b/>
        </w:rPr>
      </w:pPr>
      <w:r w:rsidRPr="00DA34A0">
        <w:rPr>
          <w:b/>
          <w:highlight w:val="yellow"/>
        </w:rPr>
        <w:t>(GRAPHIC TO THE RIGHT OF TEXT)</w:t>
      </w:r>
    </w:p>
    <w:p w14:paraId="1CD92B1D" w14:textId="3E29670E" w:rsidR="00DA34A0" w:rsidDel="00724190" w:rsidRDefault="00DA34A0" w:rsidP="00DA34A0">
      <w:pPr>
        <w:rPr>
          <w:del w:id="59" w:author="Bill Frey" w:date="2018-01-15T14:12:00Z"/>
        </w:rPr>
      </w:pPr>
    </w:p>
    <w:p w14:paraId="5257C78F" w14:textId="01B20295" w:rsidR="00DA34A0" w:rsidRDefault="00DA34A0" w:rsidP="00DA34A0">
      <w:del w:id="60" w:author="Bill Frey" w:date="2018-01-15T14:12:00Z">
        <w:r w:rsidDel="00724190">
          <w:delText xml:space="preserve">Despite the rise in interracial marriages, millennials </w:delText>
        </w:r>
      </w:del>
      <w:ins w:id="61" w:author="Bill Frey" w:date="2018-01-15T14:12:00Z">
        <w:r w:rsidR="00724190">
          <w:t xml:space="preserve">Millennials </w:t>
        </w:r>
      </w:ins>
      <w:r>
        <w:t>are slower than earlier generations to get married, have children, and leave their parents’ homes. The median age of marriage was lowest during the 1950s—at age 20 for women and 22 for men. By 2015, these rose to ages 27 and 29, respectively. Allowing longer periods for higher education and rising women’s labor force participation have pushed up the ages of marriage and childbearing over the decades. However, the Great Recession and resulting housing crash led millennials to even further delay these domestic milestones.</w:t>
      </w:r>
    </w:p>
    <w:p w14:paraId="0C8F927E" w14:textId="77777777" w:rsidR="00DA34A0" w:rsidRDefault="00DA34A0" w:rsidP="00DA34A0"/>
    <w:p w14:paraId="7AF3A192" w14:textId="68E00093" w:rsidR="00DA34A0" w:rsidRDefault="00DA34A0" w:rsidP="00DA34A0">
      <w:r>
        <w:t>The broad pattern toward delay in marriage has been followed by millennials in each racial and ethnic group. Blacks continue to exhibit the lowest share of persons who are currently married—halving their share from 47 percent in 1980 to 23 percent</w:t>
      </w:r>
      <w:del w:id="62" w:author="Bill Frey" w:date="2018-01-15T14:14:00Z">
        <w:r w:rsidDel="00724190">
          <w:delText>—though unmarried partnerships are common among black couples</w:delText>
        </w:r>
      </w:del>
      <w:proofErr w:type="gramStart"/>
      <w:ins w:id="63" w:author="Bill Frey" w:date="2018-01-15T14:14:00Z">
        <w:r w:rsidR="00724190">
          <w:t>.</w:t>
        </w:r>
      </w:ins>
      <w:r>
        <w:t>.</w:t>
      </w:r>
      <w:proofErr w:type="gramEnd"/>
      <w:r>
        <w:t xml:space="preserve"> Just as with the national patterns, long term shifts toward later marriage have been amplified for all groups by recent economic conditions.</w:t>
      </w:r>
    </w:p>
    <w:p w14:paraId="6F8A47E9" w14:textId="77777777" w:rsidR="00DA34A0" w:rsidRPr="001F4279" w:rsidRDefault="00DA34A0" w:rsidP="00DA34A0"/>
    <w:p w14:paraId="26F5A8D0" w14:textId="149F69E3" w:rsidR="00DA34A0" w:rsidRDefault="006A1EC4" w:rsidP="00DA34A0">
      <w:r>
        <w:pict w14:anchorId="1126B2A0">
          <v:rect id="_x0000_i1026" style="width:0;height:1.5pt" o:hralign="center" o:hrstd="t" o:hr="t" fillcolor="#a0a0a0" stroked="f"/>
        </w:pict>
      </w:r>
    </w:p>
    <w:p w14:paraId="4A79D5BE" w14:textId="77777777" w:rsidR="00BD632B" w:rsidRPr="00A67387" w:rsidRDefault="00BD632B" w:rsidP="00DA34A0"/>
    <w:p w14:paraId="3959EE15" w14:textId="77777777" w:rsidR="00DA34A0" w:rsidRPr="00B649CA" w:rsidRDefault="00DA34A0" w:rsidP="00DA34A0">
      <w:pPr>
        <w:rPr>
          <w:b/>
          <w:sz w:val="32"/>
          <w:szCs w:val="32"/>
        </w:rPr>
      </w:pPr>
      <w:r w:rsidRPr="00B649CA">
        <w:rPr>
          <w:b/>
          <w:sz w:val="32"/>
          <w:szCs w:val="32"/>
        </w:rPr>
        <w:lastRenderedPageBreak/>
        <w:t>Where do millennials live?</w:t>
      </w:r>
    </w:p>
    <w:p w14:paraId="4A0F7026" w14:textId="77777777" w:rsidR="00DA34A0" w:rsidRDefault="00DA34A0" w:rsidP="00DA34A0"/>
    <w:p w14:paraId="4D4E3772" w14:textId="77777777" w:rsidR="00DA34A0" w:rsidRPr="005C562C" w:rsidRDefault="00DA34A0" w:rsidP="00DA34A0">
      <w:pPr>
        <w:rPr>
          <w:i/>
        </w:rPr>
      </w:pPr>
      <w:r w:rsidRPr="00DA34A0">
        <w:rPr>
          <w:i/>
          <w:highlight w:val="yellow"/>
        </w:rPr>
        <w:t>(5-tabbed interactive map graphic)</w:t>
      </w:r>
    </w:p>
    <w:p w14:paraId="4CB201DB" w14:textId="77777777" w:rsidR="00DA34A0" w:rsidRDefault="00DA34A0" w:rsidP="00DA34A0"/>
    <w:p w14:paraId="63FE088C" w14:textId="77777777" w:rsidR="00DA34A0" w:rsidRPr="00847341" w:rsidRDefault="00DA34A0" w:rsidP="00DA34A0">
      <w:pPr>
        <w:rPr>
          <w:b/>
        </w:rPr>
      </w:pPr>
      <w:r w:rsidRPr="00847341">
        <w:rPr>
          <w:b/>
        </w:rPr>
        <w:t>MILLENNIALS SHARE OF TOTAL POPULATION, 2015</w:t>
      </w:r>
    </w:p>
    <w:p w14:paraId="239AC278" w14:textId="77777777" w:rsidR="00DA34A0" w:rsidRDefault="00DA34A0" w:rsidP="00DA34A0"/>
    <w:p w14:paraId="032346BF" w14:textId="77777777" w:rsidR="00DA34A0" w:rsidRDefault="00DA34A0" w:rsidP="00DA34A0">
      <w:pPr>
        <w:rPr>
          <w:rFonts w:ascii="Calibri" w:hAnsi="Calibri" w:cs="Arial"/>
          <w:i/>
        </w:rPr>
      </w:pPr>
      <w:r>
        <w:rPr>
          <w:rFonts w:ascii="Calibri" w:hAnsi="Calibri" w:cs="Arial"/>
        </w:rPr>
        <w:t xml:space="preserve">There is wide variation among metropolitan areas in terms of the size and growth of their millennial populations. This interactive map presents statistics for the nation’s 100 largest metropolitan areas and 50 states on growth and share of their millennial populations and their racial and ethnic compositions. </w:t>
      </w:r>
      <w:r w:rsidRPr="00097D2C">
        <w:rPr>
          <w:rFonts w:ascii="Calibri" w:hAnsi="Calibri" w:cs="Arial"/>
          <w:i/>
        </w:rPr>
        <w:t>Note: Hover over each area to view relevant statistics.</w:t>
      </w:r>
    </w:p>
    <w:p w14:paraId="7B5DB5FF" w14:textId="77777777" w:rsidR="00DA34A0" w:rsidRDefault="00DA34A0" w:rsidP="00DA34A0">
      <w:pPr>
        <w:rPr>
          <w:rFonts w:ascii="Calibri" w:hAnsi="Calibri" w:cs="Arial"/>
        </w:rPr>
      </w:pPr>
    </w:p>
    <w:p w14:paraId="551BE2B6" w14:textId="77777777" w:rsidR="00DA34A0" w:rsidRDefault="00DA34A0" w:rsidP="00DA34A0">
      <w:pPr>
        <w:rPr>
          <w:rFonts w:ascii="Calibri" w:hAnsi="Calibri" w:cs="Arial"/>
        </w:rPr>
      </w:pPr>
      <w:r w:rsidRPr="00847341">
        <w:rPr>
          <w:rFonts w:ascii="Calibri" w:hAnsi="Calibri" w:cs="Arial"/>
        </w:rPr>
        <w:t>Racial and ethnic minorities make up more than ha</w:t>
      </w:r>
      <w:r>
        <w:rPr>
          <w:rFonts w:ascii="Calibri" w:hAnsi="Calibri" w:cs="Arial"/>
        </w:rPr>
        <w:t>lf of the millennial population</w:t>
      </w:r>
      <w:r w:rsidRPr="00847341">
        <w:rPr>
          <w:rFonts w:ascii="Calibri" w:hAnsi="Calibri" w:cs="Arial"/>
        </w:rPr>
        <w:t xml:space="preserve"> in 10 states, including </w:t>
      </w:r>
      <w:r>
        <w:rPr>
          <w:rFonts w:ascii="Calibri" w:hAnsi="Calibri" w:cs="Arial"/>
        </w:rPr>
        <w:t xml:space="preserve">California, </w:t>
      </w:r>
      <w:r w:rsidRPr="00847341">
        <w:rPr>
          <w:rFonts w:ascii="Calibri" w:hAnsi="Calibri" w:cs="Arial"/>
        </w:rPr>
        <w:t>Texas, Arizona, Florida, Georgia, and New Jersey. In another 10 states, including New York, Illinois, Virginia, and North and South Carolina, minorities comprise more than 40 percent of millennial residents. Other states have “whiter” millennial populations, but only nine states are home to largely (over 80 percent) white millennial populations, including Wyoming, Iowa, West Virginia, and Maine.</w:t>
      </w:r>
    </w:p>
    <w:p w14:paraId="29D54040" w14:textId="77777777" w:rsidR="00DA34A0" w:rsidRDefault="00DA34A0" w:rsidP="00DA34A0">
      <w:pPr>
        <w:rPr>
          <w:rFonts w:ascii="Calibri" w:hAnsi="Calibri" w:cs="Arial"/>
        </w:rPr>
      </w:pPr>
    </w:p>
    <w:p w14:paraId="750EB2CF" w14:textId="77777777" w:rsidR="00DA34A0" w:rsidRDefault="00DA34A0" w:rsidP="00DA34A0">
      <w:r>
        <w:t>Among metropolitan areas, the 15 metropolitan areas with the highest shares of millennials are all in the fast-growing South and West, such as Austin, Colorado Springs, San Diego, and Los Angeles. Listed within this report amongst states, the District of Columbia is a sizeable 34.8 percent millennial. The lowest millennial shares tend to be in Florida, such as Tampa and Miami, in the Northeast, such as Pittsburgh, and in the Midwest, such as Cleveland and Detroit.</w:t>
      </w:r>
    </w:p>
    <w:p w14:paraId="4FEEAE0D" w14:textId="77777777" w:rsidR="00DA34A0" w:rsidRDefault="00DA34A0" w:rsidP="00DA34A0"/>
    <w:p w14:paraId="1298167F" w14:textId="77777777" w:rsidR="00DA34A0" w:rsidRPr="00847341" w:rsidRDefault="00DA34A0" w:rsidP="00DA34A0">
      <w:pPr>
        <w:rPr>
          <w:b/>
        </w:rPr>
      </w:pPr>
      <w:r w:rsidRPr="00847341">
        <w:rPr>
          <w:b/>
        </w:rPr>
        <w:t>SHARE OF MILLENNIALS WHO ARE WHITE, 2015</w:t>
      </w:r>
    </w:p>
    <w:p w14:paraId="6FA3BD95" w14:textId="77777777" w:rsidR="00DA34A0" w:rsidRDefault="00DA34A0" w:rsidP="00DA34A0"/>
    <w:p w14:paraId="77ACE6DA" w14:textId="77777777" w:rsidR="00DA34A0" w:rsidRDefault="00DA34A0" w:rsidP="00DA34A0">
      <w:r>
        <w:t>The largest white millennial settlements are in the biggest metropolitan areas—New York, Chicago, and Los Angeles—as well as Philadelphia, Boston, Dallas, and Washington, D.C.</w:t>
      </w:r>
    </w:p>
    <w:p w14:paraId="3F211E6C" w14:textId="77777777" w:rsidR="00DA34A0" w:rsidRDefault="00DA34A0" w:rsidP="00DA34A0"/>
    <w:p w14:paraId="7498FE5B" w14:textId="77777777" w:rsidR="00DA34A0" w:rsidRDefault="00DA34A0" w:rsidP="00DA34A0">
      <w:r>
        <w:t xml:space="preserve">Among the 100 largest metropolitan areas, </w:t>
      </w:r>
      <w:r w:rsidRPr="00097D2C">
        <w:t>18 have millennial populations that are at least</w:t>
      </w:r>
      <w:r>
        <w:t xml:space="preserve"> 60 percent</w:t>
      </w:r>
      <w:r w:rsidRPr="00097D2C">
        <w:t xml:space="preserve"> white, including </w:t>
      </w:r>
      <w:r>
        <w:t>Seattle</w:t>
      </w:r>
      <w:r w:rsidRPr="00097D2C">
        <w:t>, Charlotte, Tampa</w:t>
      </w:r>
      <w:r>
        <w:t>, and Philadelphia</w:t>
      </w:r>
      <w:r w:rsidRPr="00097D2C">
        <w:t>. Only four of the largest 100 metropolitan areas house millennial populations where</w:t>
      </w:r>
      <w:r>
        <w:t xml:space="preserve"> whites exceed 80 percent (Knoxville, Tenn.; Provo Utah; Pittsburgh; and Spokane, Wash.)</w:t>
      </w:r>
      <w:r w:rsidRPr="00097D2C">
        <w:t>.</w:t>
      </w:r>
      <w:r>
        <w:t xml:space="preserve"> Conversely, </w:t>
      </w:r>
      <w:r w:rsidRPr="00097D2C">
        <w:t xml:space="preserve">30 are “minority white,” including Miami, Houston, Los Angeles, New York, Atlanta and Chicago. </w:t>
      </w:r>
    </w:p>
    <w:p w14:paraId="2C62E331" w14:textId="77777777" w:rsidR="00DA34A0" w:rsidRPr="00097D2C" w:rsidRDefault="00DA34A0" w:rsidP="00DA34A0"/>
    <w:p w14:paraId="68B2ABA3" w14:textId="77777777" w:rsidR="00DA34A0" w:rsidRPr="00847341" w:rsidRDefault="00DA34A0" w:rsidP="00DA34A0">
      <w:pPr>
        <w:rPr>
          <w:b/>
        </w:rPr>
      </w:pPr>
      <w:r w:rsidRPr="00847341">
        <w:rPr>
          <w:b/>
        </w:rPr>
        <w:t>SHARE OF MILLENNIALS WHO ARE BLACK, 2015</w:t>
      </w:r>
    </w:p>
    <w:p w14:paraId="296F6814" w14:textId="77777777" w:rsidR="00DA34A0" w:rsidRDefault="00DA34A0" w:rsidP="00DA34A0"/>
    <w:p w14:paraId="31F89544" w14:textId="77777777" w:rsidR="00DA34A0" w:rsidRDefault="00DA34A0" w:rsidP="00DA34A0">
      <w:r w:rsidRPr="00A21713">
        <w:t>In general, black millennials settle more often in Southern areas (including Atlanta, Dallas, Houston, and Miami, as well as New York, Philadelphia, and Washington, D.C.)</w:t>
      </w:r>
      <w:r>
        <w:t>.</w:t>
      </w:r>
      <w:r w:rsidRPr="00A21713">
        <w:t xml:space="preserve"> </w:t>
      </w:r>
      <w:r>
        <w:t xml:space="preserve">In Atlanta, Charlotte, and Detroit, blacks are the largest minority group among millennials. </w:t>
      </w:r>
    </w:p>
    <w:p w14:paraId="28832EEA" w14:textId="77777777" w:rsidR="00DA34A0" w:rsidRDefault="00DA34A0" w:rsidP="00DA34A0"/>
    <w:p w14:paraId="4BAB9F59" w14:textId="77777777" w:rsidR="00DA34A0" w:rsidRDefault="00DA34A0" w:rsidP="00DA34A0">
      <w:r w:rsidRPr="00F8398E">
        <w:t>The largest black millennial settlement and young adult gain areas have a distinctly Southern bent.</w:t>
      </w:r>
      <w:r>
        <w:t xml:space="preserve"> </w:t>
      </w:r>
      <w:r w:rsidRPr="00F8398E">
        <w:t xml:space="preserve">Atlanta ranks first in black young adult gains and second in the size of black millennial settlement. Other metropolitan areas that saw black young adult gain are Dallas, Houston, Washington, D.C., and Miami in the South, as well as New York and </w:t>
      </w:r>
      <w:commentRangeStart w:id="64"/>
      <w:r w:rsidRPr="00F8398E">
        <w:t>Philadelphia</w:t>
      </w:r>
      <w:commentRangeEnd w:id="64"/>
      <w:r w:rsidR="003810C8">
        <w:rPr>
          <w:rStyle w:val="CommentReference"/>
        </w:rPr>
        <w:commentReference w:id="64"/>
      </w:r>
      <w:r w:rsidRPr="00F8398E">
        <w:t>.</w:t>
      </w:r>
    </w:p>
    <w:p w14:paraId="120CF918" w14:textId="77777777" w:rsidR="00DA34A0" w:rsidRDefault="00DA34A0" w:rsidP="00DA34A0"/>
    <w:p w14:paraId="16BCC671" w14:textId="77777777" w:rsidR="00DA34A0" w:rsidRPr="00847341" w:rsidRDefault="00DA34A0" w:rsidP="00DA34A0">
      <w:pPr>
        <w:rPr>
          <w:b/>
        </w:rPr>
      </w:pPr>
      <w:r w:rsidRPr="00847341">
        <w:rPr>
          <w:b/>
        </w:rPr>
        <w:t>SHARE OF MILLENNIALS WHO ARE HISPANIC, 2015</w:t>
      </w:r>
    </w:p>
    <w:p w14:paraId="6315A3C8" w14:textId="77777777" w:rsidR="00DA34A0" w:rsidRDefault="00DA34A0" w:rsidP="00DA34A0"/>
    <w:p w14:paraId="50391B7A" w14:textId="77777777" w:rsidR="00DA34A0" w:rsidRDefault="00DA34A0" w:rsidP="00DA34A0">
      <w:r>
        <w:t xml:space="preserve">New York and Los Angeles are major settlement areas for Hispanic millennials. In general, Hispanic millennials settle more often in Southern areas—Houston, Miami, and Dallas—along with Riverside, Calif., and Chicago. Additionally, New York, Los Angeles, and Houston are top gainers for Hispanic millennials. </w:t>
      </w:r>
    </w:p>
    <w:p w14:paraId="39DFFFC5" w14:textId="77777777" w:rsidR="00DA34A0" w:rsidRDefault="00DA34A0" w:rsidP="00DA34A0"/>
    <w:p w14:paraId="61640A59" w14:textId="77777777" w:rsidR="00DA34A0" w:rsidRPr="00847341" w:rsidRDefault="00DA34A0" w:rsidP="00DA34A0">
      <w:pPr>
        <w:rPr>
          <w:b/>
        </w:rPr>
      </w:pPr>
      <w:r w:rsidRPr="00847341">
        <w:rPr>
          <w:b/>
        </w:rPr>
        <w:t>SHARE OF MILLENNIALS WHO ARE ASIAN, 2015</w:t>
      </w:r>
    </w:p>
    <w:p w14:paraId="55EDD3BE" w14:textId="77777777" w:rsidR="00DA34A0" w:rsidRDefault="00DA34A0" w:rsidP="00DA34A0"/>
    <w:p w14:paraId="1FE110F1" w14:textId="77777777" w:rsidR="00DA34A0" w:rsidRDefault="00DA34A0" w:rsidP="00DA34A0">
      <w:r>
        <w:t>New York and Los Angeles are major settlement areas for Asian millennials. In general, Asian millennials settle more often in the West, including in San Francisco, San Jose, and Seattle, along with Chicago and Washington, D.C. Additionally, New York, Los Angeles, and Houston are top gainers for Asian millennials.</w:t>
      </w:r>
    </w:p>
    <w:p w14:paraId="4E4C0BC1" w14:textId="77777777" w:rsidR="00DA34A0" w:rsidRPr="008D17EE" w:rsidRDefault="00DA34A0" w:rsidP="008D17EE"/>
    <w:p w14:paraId="3730AC46" w14:textId="77777777" w:rsidR="008D17EE" w:rsidRDefault="006A1EC4" w:rsidP="008D17EE">
      <w:pPr>
        <w:rPr>
          <w:i/>
        </w:rPr>
      </w:pPr>
      <w:r>
        <w:pict w14:anchorId="2E16FB5C">
          <v:rect id="_x0000_i1027" style="width:0;height:1.5pt" o:hralign="center" o:hrstd="t" o:hr="t" fillcolor="#a0a0a0" stroked="f"/>
        </w:pict>
      </w:r>
    </w:p>
    <w:p w14:paraId="614DC5C8" w14:textId="77777777" w:rsidR="008D17EE" w:rsidRDefault="008D17EE" w:rsidP="008D17EE"/>
    <w:p w14:paraId="1CBF5CD0" w14:textId="6DE8A9E8" w:rsidR="008E3B8D" w:rsidRDefault="008E3B8D" w:rsidP="008D17EE">
      <w:pPr>
        <w:rPr>
          <w:i/>
        </w:rPr>
      </w:pPr>
      <w:commentRangeStart w:id="65"/>
      <w:r w:rsidRPr="008E3B8D">
        <w:rPr>
          <w:i/>
        </w:rPr>
        <w:t>(Conclusion text)</w:t>
      </w:r>
      <w:commentRangeEnd w:id="65"/>
      <w:r>
        <w:rPr>
          <w:rStyle w:val="CommentReference"/>
        </w:rPr>
        <w:commentReference w:id="65"/>
      </w:r>
    </w:p>
    <w:p w14:paraId="11CB085E" w14:textId="77777777" w:rsidR="0099038D" w:rsidRPr="008E3B8D" w:rsidRDefault="0099038D" w:rsidP="008D17EE">
      <w:pPr>
        <w:rPr>
          <w:i/>
        </w:rPr>
      </w:pPr>
    </w:p>
    <w:p w14:paraId="7FA96703" w14:textId="0BEB9F32" w:rsidR="008D17EE" w:rsidRDefault="008D17EE" w:rsidP="008D17EE">
      <w:r>
        <w:t xml:space="preserve">Millennials are already making an indelible imprint on the nation as evident from the tremendous publicity they receive and the consumer base they represent. </w:t>
      </w:r>
      <w:commentRangeStart w:id="66"/>
      <w:del w:id="67" w:author="Bill Frey" w:date="2018-01-15T14:40:00Z">
        <w:r w:rsidDel="00CB4A4F">
          <w:delText xml:space="preserve">Yet their most lasting legacy is yet to be determined, based partly on how successfully they serve as a social, economic, and political bridge to chronologically successive racially diverse generations. </w:delText>
        </w:r>
        <w:commentRangeEnd w:id="66"/>
        <w:r w:rsidDel="00CB4A4F">
          <w:rPr>
            <w:rStyle w:val="CommentReference"/>
          </w:rPr>
          <w:commentReference w:id="66"/>
        </w:r>
      </w:del>
      <w:ins w:id="68" w:author="Bill Frey" w:date="2018-01-15T15:00:00Z">
        <w:r w:rsidR="0050769E">
          <w:t>Yet</w:t>
        </w:r>
        <w:r w:rsidR="00551728">
          <w:t>,</w:t>
        </w:r>
      </w:ins>
      <w:ins w:id="69" w:author="Bill Frey" w:date="2018-01-15T14:40:00Z">
        <w:r w:rsidR="00CB4A4F">
          <w:t xml:space="preserve"> the most consequential characteristic embodied</w:t>
        </w:r>
      </w:ins>
      <w:ins w:id="70" w:author="Bill Frey" w:date="2018-01-15T14:50:00Z">
        <w:r w:rsidR="00551728">
          <w:t xml:space="preserve"> by </w:t>
        </w:r>
      </w:ins>
      <w:ins w:id="71" w:author="Bill Frey" w:date="2018-01-15T15:02:00Z">
        <w:r w:rsidR="00551728">
          <w:t xml:space="preserve">the members of this unique </w:t>
        </w:r>
        <w:proofErr w:type="spellStart"/>
        <w:r w:rsidR="00551728">
          <w:t>generation,</w:t>
        </w:r>
      </w:ins>
      <w:proofErr w:type="gramStart"/>
      <w:ins w:id="72" w:author="Bill Frey" w:date="2018-01-15T14:50:00Z">
        <w:r w:rsidR="00551728">
          <w:t>,as</w:t>
        </w:r>
        <w:proofErr w:type="spellEnd"/>
        <w:proofErr w:type="gramEnd"/>
        <w:r w:rsidR="00551728">
          <w:t xml:space="preserve"> the country evolves demographically</w:t>
        </w:r>
      </w:ins>
      <w:ins w:id="73" w:author="Bill Frey" w:date="2018-01-15T15:02:00Z">
        <w:r w:rsidR="008A1AA4">
          <w:t>, is their</w:t>
        </w:r>
        <w:r w:rsidR="00551728">
          <w:t xml:space="preserve"> racial and ethnic diversity.</w:t>
        </w:r>
      </w:ins>
    </w:p>
    <w:p w14:paraId="20E1EABC" w14:textId="77777777" w:rsidR="008D17EE" w:rsidRDefault="008D17EE" w:rsidP="008D17EE"/>
    <w:p w14:paraId="15F6DF87" w14:textId="77777777" w:rsidR="008D17EE" w:rsidRDefault="008D17EE" w:rsidP="008D17EE">
      <w:r>
        <w:t xml:space="preserve">Despite coming of age in the midst of the Great Recession and the subsequent housing market crash, the racially and ethnically diverse millennial generation tends to be optimistic about the future. Amidst signs that the employment situation is improving, and indications that housing affordability is reviving, a majority of millennials say that they want to get married, have children, and purchase a home. Specifically, Hispanic, Asian, and black millennials are more likely than whites to say that they will do better financially than their parents and that the life of their generation will be better than that of their parents. </w:t>
      </w:r>
    </w:p>
    <w:p w14:paraId="3AE9FE7B" w14:textId="77777777" w:rsidR="008D17EE" w:rsidRDefault="008D17EE" w:rsidP="008D17EE"/>
    <w:p w14:paraId="3DD4969E" w14:textId="77777777" w:rsidR="008D17EE" w:rsidRDefault="008D17EE" w:rsidP="008D17EE">
      <w:r>
        <w:t>By example and as advocates, millennials of all racial and ethnic backgrounds can make the case that investing in a more inclusive America is essential to the nation’s economic success and will, as well, benefit older populations. As they move into middle age, millennials will represent the new face of America in business, in politics, in popular culture, and as the nation’s image to the rest of the world.</w:t>
      </w:r>
    </w:p>
    <w:p w14:paraId="1FA2EE63" w14:textId="77777777" w:rsidR="008D17EE" w:rsidRDefault="008D17EE"/>
    <w:p w14:paraId="0B233906" w14:textId="77777777" w:rsidR="008D17EE" w:rsidRDefault="008D17EE"/>
    <w:p w14:paraId="0262C5AB" w14:textId="29704321" w:rsidR="008D17EE" w:rsidRDefault="008D17EE"/>
    <w:p w14:paraId="52CC1D82" w14:textId="77777777" w:rsidR="0099038D" w:rsidRDefault="0099038D"/>
    <w:p w14:paraId="2245F36F" w14:textId="77777777" w:rsidR="008D17EE" w:rsidRPr="008D17EE" w:rsidRDefault="008D17EE" w:rsidP="008D17EE">
      <w:pPr>
        <w:rPr>
          <w:i/>
        </w:rPr>
      </w:pPr>
      <w:r w:rsidRPr="008D17EE">
        <w:rPr>
          <w:i/>
        </w:rPr>
        <w:t xml:space="preserve">This report draws from a variety of U.S. Census Bureau data, including the Current Population Survey, the American Community Survey, census estimates and projections, as well as historical decennial censuses. It also presents metropolitan area projections conducted by the author. </w:t>
      </w:r>
      <w:commentRangeStart w:id="74"/>
      <w:r w:rsidRPr="008D17EE">
        <w:rPr>
          <w:i/>
        </w:rPr>
        <w:t>Millennials are defined in this report as persons born between 1981 and 1997.</w:t>
      </w:r>
      <w:commentRangeEnd w:id="74"/>
      <w:r w:rsidRPr="008D17EE">
        <w:rPr>
          <w:rStyle w:val="CommentReference"/>
          <w:i/>
        </w:rPr>
        <w:commentReference w:id="74"/>
      </w:r>
    </w:p>
    <w:p w14:paraId="7098B9A6" w14:textId="77777777" w:rsidR="008D17EE" w:rsidRDefault="008D17EE"/>
    <w:sectPr w:rsidR="008D17EE" w:rsidSect="00C035F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ill Frey" w:date="2018-01-15T12:34:00Z" w:initials="BF">
    <w:p w14:paraId="208F6360" w14:textId="62397AFB" w:rsidR="008A1AA4" w:rsidRDefault="00C42751">
      <w:pPr>
        <w:pStyle w:val="CommentText"/>
      </w:pPr>
      <w:r>
        <w:rPr>
          <w:rStyle w:val="CommentReference"/>
        </w:rPr>
        <w:annotationRef/>
      </w:r>
      <w:r>
        <w:t>Will we put the link</w:t>
      </w:r>
      <w:r w:rsidR="00E31E1C">
        <w:t>, either here or somewhere else</w:t>
      </w:r>
      <w:proofErr w:type="gramStart"/>
      <w:r w:rsidR="00E31E1C">
        <w:t xml:space="preserve">, </w:t>
      </w:r>
      <w:bookmarkStart w:id="7" w:name="_GoBack"/>
      <w:bookmarkEnd w:id="7"/>
      <w:r>
        <w:t xml:space="preserve"> to</w:t>
      </w:r>
      <w:proofErr w:type="gramEnd"/>
      <w:r>
        <w:t xml:space="preserve"> the spreadsheets showing </w:t>
      </w:r>
      <w:r w:rsidR="00E1080B">
        <w:t xml:space="preserve">all </w:t>
      </w:r>
      <w:r>
        <w:t>metro and state data (</w:t>
      </w:r>
      <w:r w:rsidR="00F96035">
        <w:t xml:space="preserve">millennial </w:t>
      </w:r>
      <w:r>
        <w:t>growth, share, race composition, education, poverty</w:t>
      </w:r>
      <w:r w:rsidR="007779DF">
        <w:t>)</w:t>
      </w:r>
      <w:r w:rsidR="00556A89">
        <w:t>?</w:t>
      </w:r>
      <w:r>
        <w:t xml:space="preserve">  </w:t>
      </w:r>
    </w:p>
    <w:p w14:paraId="51B3BCC0" w14:textId="37E42268" w:rsidR="00C42751" w:rsidRDefault="00F96035">
      <w:pPr>
        <w:pStyle w:val="CommentText"/>
      </w:pPr>
      <w:r>
        <w:t>I assume this will be useful to media especially</w:t>
      </w:r>
      <w:r w:rsidR="00724190">
        <w:t xml:space="preserve"> who want to see how their own metro or state fares</w:t>
      </w:r>
      <w:r w:rsidR="00556A89">
        <w:t>, an compares with others,</w:t>
      </w:r>
      <w:r w:rsidR="00724190">
        <w:t xml:space="preserve"> </w:t>
      </w:r>
      <w:r w:rsidR="00E1080B">
        <w:t>on the report’s measures</w:t>
      </w:r>
      <w:r w:rsidR="00724190">
        <w:t>, all in one place</w:t>
      </w:r>
      <w:r w:rsidR="00E1080B">
        <w:t>.</w:t>
      </w:r>
    </w:p>
  </w:comment>
  <w:comment w:id="13" w:author="David Lanham" w:date="2018-01-12T17:44:00Z" w:initials="DL">
    <w:p w14:paraId="77D6E157" w14:textId="6AADC6E5" w:rsidR="0099038D" w:rsidRDefault="0099038D">
      <w:pPr>
        <w:pStyle w:val="CommentText"/>
      </w:pPr>
      <w:r>
        <w:rPr>
          <w:rStyle w:val="CommentReference"/>
        </w:rPr>
        <w:annotationRef/>
      </w:r>
      <w:r>
        <w:t>Bill et all: Keep this text in after the graphic, or strip out completely? The text is copied straight from the report, but I wonder if the reference to mid-2040s is confusing since the graphic will show 2035 (not 2040s). Thoughts</w:t>
      </w:r>
      <w:r w:rsidRPr="008A1AA4">
        <w:rPr>
          <w:highlight w:val="yellow"/>
        </w:rPr>
        <w:t>?</w:t>
      </w:r>
      <w:r w:rsidR="00F96035" w:rsidRPr="008A1AA4">
        <w:rPr>
          <w:highlight w:val="yellow"/>
        </w:rPr>
        <w:t xml:space="preserve">  I altered this </w:t>
      </w:r>
      <w:r w:rsidR="005B6E72" w:rsidRPr="008A1AA4">
        <w:rPr>
          <w:highlight w:val="yellow"/>
        </w:rPr>
        <w:t>to emphasize how the cultural generation gap</w:t>
      </w:r>
      <w:r w:rsidR="00F96035" w:rsidRPr="008A1AA4">
        <w:rPr>
          <w:highlight w:val="yellow"/>
        </w:rPr>
        <w:t xml:space="preserve"> chart illustrates the “bridge idea” both now and going forward</w:t>
      </w:r>
      <w:r w:rsidR="00F96035">
        <w:t>.</w:t>
      </w:r>
    </w:p>
  </w:comment>
  <w:comment w:id="33" w:author="Bill Frey" w:date="2018-01-15T15:58:00Z" w:initials="BF">
    <w:p w14:paraId="1050E05A" w14:textId="427B48C8" w:rsidR="00556A89" w:rsidRDefault="00556A89">
      <w:pPr>
        <w:pStyle w:val="CommentText"/>
      </w:pPr>
      <w:r>
        <w:rPr>
          <w:rStyle w:val="CommentReference"/>
        </w:rPr>
        <w:annotationRef/>
      </w:r>
      <w:r>
        <w:rPr>
          <w:rStyle w:val="CommentReference"/>
        </w:rPr>
        <w:t xml:space="preserve">If we are linking to sections of the report, link here to whole “bridge” section </w:t>
      </w:r>
      <w:r w:rsidR="00CB2DCE">
        <w:rPr>
          <w:rStyle w:val="CommentReference"/>
        </w:rPr>
        <w:t xml:space="preserve">pp31-39, or at </w:t>
      </w:r>
      <w:proofErr w:type="gramStart"/>
      <w:r w:rsidR="00CB2DCE">
        <w:rPr>
          <w:rStyle w:val="CommentReference"/>
        </w:rPr>
        <w:t>least  “</w:t>
      </w:r>
      <w:proofErr w:type="gramEnd"/>
      <w:r w:rsidR="00CB2DCE">
        <w:rPr>
          <w:rStyle w:val="CommentReference"/>
        </w:rPr>
        <w:t>Millennials and the cultural generation gap” section pp. 31-33</w:t>
      </w:r>
    </w:p>
  </w:comment>
  <w:comment w:id="46" w:author="Bill Frey" w:date="2018-01-15T12:46:00Z" w:initials="BF">
    <w:p w14:paraId="30596D41" w14:textId="0EA4006B" w:rsidR="00F96035" w:rsidRDefault="00F96035">
      <w:pPr>
        <w:pStyle w:val="CommentText"/>
      </w:pPr>
      <w:r>
        <w:rPr>
          <w:rStyle w:val="CommentReference"/>
        </w:rPr>
        <w:annotationRef/>
      </w:r>
      <w:r>
        <w:rPr>
          <w:rStyle w:val="CommentReference"/>
        </w:rPr>
        <w:t>In this and other sections below, will there be a link to relevant sections of the report</w:t>
      </w:r>
      <w:proofErr w:type="gramStart"/>
      <w:r>
        <w:rPr>
          <w:rStyle w:val="CommentReference"/>
        </w:rPr>
        <w:t>?.</w:t>
      </w:r>
      <w:proofErr w:type="gramEnd"/>
      <w:r>
        <w:rPr>
          <w:rStyle w:val="CommentReference"/>
        </w:rPr>
        <w:t xml:space="preserve"> For example discussion of “Education attainment on p 12-13 and relevant chart Figure 5 which shows </w:t>
      </w:r>
      <w:r w:rsidR="007779DF">
        <w:rPr>
          <w:rStyle w:val="CommentReference"/>
        </w:rPr>
        <w:t xml:space="preserve">change from earlier generations for all racial groups                     </w:t>
      </w:r>
    </w:p>
  </w:comment>
  <w:comment w:id="54" w:author="Bill Frey" w:date="2018-01-15T13:25:00Z" w:initials="BF">
    <w:p w14:paraId="1137731B" w14:textId="54078976" w:rsidR="007779DF" w:rsidRDefault="007779DF">
      <w:pPr>
        <w:pStyle w:val="CommentText"/>
      </w:pPr>
      <w:r>
        <w:rPr>
          <w:rStyle w:val="CommentReference"/>
        </w:rPr>
        <w:annotationRef/>
      </w:r>
      <w:r>
        <w:rPr>
          <w:rStyle w:val="CommentReference"/>
        </w:rPr>
        <w:t>I think this is needed because graphic shows differences</w:t>
      </w:r>
      <w:r w:rsidR="0050769E">
        <w:rPr>
          <w:rStyle w:val="CommentReference"/>
        </w:rPr>
        <w:t xml:space="preserve"> across groups</w:t>
      </w:r>
    </w:p>
  </w:comment>
  <w:comment w:id="58" w:author="Bill Frey" w:date="2018-01-15T14:10:00Z" w:initials="BF">
    <w:p w14:paraId="3767F30D" w14:textId="0B57B0E1" w:rsidR="00724190" w:rsidRDefault="00724190">
      <w:pPr>
        <w:pStyle w:val="CommentText"/>
      </w:pPr>
      <w:r>
        <w:rPr>
          <w:rStyle w:val="CommentReference"/>
        </w:rPr>
        <w:annotationRef/>
      </w:r>
      <w:r>
        <w:t>Best to not mention unemployment given recent decrease; the graphic pertains to poverty</w:t>
      </w:r>
    </w:p>
  </w:comment>
  <w:comment w:id="64" w:author="Bill Frey" w:date="2018-01-15T14:24:00Z" w:initials="BF">
    <w:p w14:paraId="765A2734" w14:textId="749F88BC" w:rsidR="003810C8" w:rsidRDefault="003810C8">
      <w:pPr>
        <w:pStyle w:val="CommentText"/>
      </w:pPr>
      <w:r>
        <w:rPr>
          <w:rStyle w:val="CommentReference"/>
        </w:rPr>
        <w:annotationRef/>
      </w:r>
      <w:r w:rsidR="008A1AA4">
        <w:t xml:space="preserve">Both here and in the two sections following, it would be useful to link to text section which shows and </w:t>
      </w:r>
      <w:proofErr w:type="spellStart"/>
      <w:r w:rsidR="008A1AA4">
        <w:t>disusses</w:t>
      </w:r>
      <w:proofErr w:type="spellEnd"/>
      <w:r w:rsidR="008A1AA4">
        <w:t xml:space="preserve"> these numbers in more detail. “Race and Ethnic Diversity among metropolitan areas and states” pp 17-21)</w:t>
      </w:r>
    </w:p>
  </w:comment>
  <w:comment w:id="65" w:author="David Lanham" w:date="2018-01-12T17:42:00Z" w:initials="DL">
    <w:p w14:paraId="494D5CC5" w14:textId="5D2AC9A6" w:rsidR="008E3B8D" w:rsidRDefault="008E3B8D">
      <w:pPr>
        <w:pStyle w:val="CommentText"/>
      </w:pPr>
      <w:r>
        <w:rPr>
          <w:rStyle w:val="CommentReference"/>
        </w:rPr>
        <w:annotationRef/>
      </w:r>
      <w:r>
        <w:t>Question to Bill + C+E team: keep conclusion text, or strip?</w:t>
      </w:r>
      <w:r w:rsidR="00B71543">
        <w:t xml:space="preserve"> I think the conc</w:t>
      </w:r>
      <w:r w:rsidR="00551728">
        <w:t>lusion can stay</w:t>
      </w:r>
      <w:proofErr w:type="gramStart"/>
      <w:r w:rsidR="00551728" w:rsidRPr="008A1AA4">
        <w:rPr>
          <w:highlight w:val="yellow"/>
        </w:rPr>
        <w:t xml:space="preserve">,  </w:t>
      </w:r>
      <w:r w:rsidR="00973258" w:rsidRPr="008A1AA4">
        <w:rPr>
          <w:highlight w:val="yellow"/>
        </w:rPr>
        <w:t>I</w:t>
      </w:r>
      <w:proofErr w:type="gramEnd"/>
      <w:r w:rsidR="00973258" w:rsidRPr="008A1AA4">
        <w:rPr>
          <w:highlight w:val="yellow"/>
        </w:rPr>
        <w:t xml:space="preserve"> do.  But if we cut, at least keep the first and third paragraphs- emphasizing diversity and the necessity to invest in millennials.</w:t>
      </w:r>
      <w:r w:rsidR="00E1080B">
        <w:t xml:space="preserve">                         </w:t>
      </w:r>
    </w:p>
  </w:comment>
  <w:comment w:id="66" w:author="David Lanham" w:date="2018-01-11T13:12:00Z" w:initials="DL">
    <w:p w14:paraId="79E2EEE4" w14:textId="198C31AE" w:rsidR="008D17EE" w:rsidRDefault="008D17EE" w:rsidP="008D17EE">
      <w:pPr>
        <w:pStyle w:val="CommentText"/>
      </w:pPr>
      <w:r>
        <w:rPr>
          <w:rStyle w:val="CommentReference"/>
        </w:rPr>
        <w:annotationRef/>
      </w:r>
      <w:r>
        <w:t xml:space="preserve">This text was incorporated into the intro at the top of page, so we may want to strip out </w:t>
      </w:r>
      <w:r w:rsidRPr="008A1AA4">
        <w:rPr>
          <w:highlight w:val="yellow"/>
        </w:rPr>
        <w:t>here</w:t>
      </w:r>
      <w:r w:rsidR="00CB4A4F" w:rsidRPr="008A1AA4">
        <w:rPr>
          <w:highlight w:val="yellow"/>
        </w:rPr>
        <w:t xml:space="preserve"> </w:t>
      </w:r>
      <w:r w:rsidR="00973258" w:rsidRPr="008A1AA4">
        <w:rPr>
          <w:highlight w:val="yellow"/>
        </w:rPr>
        <w:t xml:space="preserve"> I substit</w:t>
      </w:r>
      <w:r w:rsidR="008A1AA4" w:rsidRPr="008A1AA4">
        <w:rPr>
          <w:highlight w:val="yellow"/>
        </w:rPr>
        <w:t>u</w:t>
      </w:r>
      <w:r w:rsidR="00446979">
        <w:rPr>
          <w:highlight w:val="yellow"/>
        </w:rPr>
        <w:t>t</w:t>
      </w:r>
      <w:r w:rsidR="00973258" w:rsidRPr="008A1AA4">
        <w:rPr>
          <w:highlight w:val="yellow"/>
        </w:rPr>
        <w:t>ed another sentence.</w:t>
      </w:r>
      <w:r w:rsidR="00CB4A4F">
        <w:t xml:space="preserve">                                                                                                                                                                                                                                                                                                                                                                                                                                                                                                                                                                               </w:t>
      </w:r>
    </w:p>
  </w:comment>
  <w:comment w:id="74" w:author="David Lanham" w:date="2018-01-11T10:08:00Z" w:initials="DL">
    <w:p w14:paraId="11F3896E" w14:textId="61240D5A" w:rsidR="008D17EE" w:rsidRDefault="008D17EE" w:rsidP="008D17EE">
      <w:pPr>
        <w:pStyle w:val="CommentText"/>
      </w:pPr>
      <w:r>
        <w:rPr>
          <w:rStyle w:val="CommentReference"/>
        </w:rPr>
        <w:annotationRef/>
      </w:r>
      <w:r>
        <w:t>Bill: you mentioned previously to perhaps not focus on the age range definition you’ve used for millennials. Up to you whether you want to keep this or strip it out!</w:t>
      </w:r>
      <w:r w:rsidR="00F96035">
        <w:t xml:space="preserve">  </w:t>
      </w:r>
      <w:r w:rsidR="00F96035" w:rsidRPr="00446979">
        <w:rPr>
          <w:highlight w:val="yellow"/>
        </w:rPr>
        <w:t xml:space="preserve">I think </w:t>
      </w:r>
      <w:proofErr w:type="spellStart"/>
      <w:r w:rsidR="00F96035" w:rsidRPr="00446979">
        <w:rPr>
          <w:highlight w:val="yellow"/>
        </w:rPr>
        <w:t>its</w:t>
      </w:r>
      <w:proofErr w:type="spellEnd"/>
      <w:r w:rsidR="00F96035" w:rsidRPr="00446979">
        <w:rPr>
          <w:highlight w:val="yellow"/>
        </w:rPr>
        <w:t xml:space="preserve"> OK to keep it.  We need to reference it, just not emphasize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3BCC0" w15:done="0"/>
  <w15:commentEx w15:paraId="77D6E157" w15:done="0"/>
  <w15:commentEx w15:paraId="1050E05A" w15:done="0"/>
  <w15:commentEx w15:paraId="30596D41" w15:done="0"/>
  <w15:commentEx w15:paraId="1137731B" w15:done="0"/>
  <w15:commentEx w15:paraId="3767F30D" w15:done="0"/>
  <w15:commentEx w15:paraId="765A2734" w15:done="0"/>
  <w15:commentEx w15:paraId="494D5CC5" w15:done="0"/>
  <w15:commentEx w15:paraId="79E2EEE4" w15:done="0"/>
  <w15:commentEx w15:paraId="11F389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9AC50" w14:textId="77777777" w:rsidR="006A1EC4" w:rsidRDefault="006A1EC4" w:rsidP="00DA34A0">
      <w:r>
        <w:separator/>
      </w:r>
    </w:p>
  </w:endnote>
  <w:endnote w:type="continuationSeparator" w:id="0">
    <w:p w14:paraId="1C9D504C" w14:textId="77777777" w:rsidR="006A1EC4" w:rsidRDefault="006A1EC4" w:rsidP="00DA34A0">
      <w:r>
        <w:continuationSeparator/>
      </w:r>
    </w:p>
  </w:endnote>
  <w:endnote w:id="1">
    <w:p w14:paraId="295C703B" w14:textId="73469A55" w:rsidR="00CE1661" w:rsidRDefault="00CE1661">
      <w:pPr>
        <w:pStyle w:val="EndnoteText"/>
      </w:pPr>
      <w:ins w:id="40" w:author="Bill Frey" w:date="2018-01-15T13:11:00Z">
        <w:r>
          <w:rPr>
            <w:rStyle w:val="EndnoteReference"/>
          </w:rPr>
          <w:endnoteRef/>
        </w:r>
        <w:r>
          <w:t xml:space="preserve"> William H Frey, </w:t>
        </w:r>
        <w:r w:rsidRPr="00CE1661">
          <w:rPr>
            <w:i/>
            <w:rPrChange w:id="41" w:author="Bill Frey" w:date="2018-01-15T13:13:00Z">
              <w:rPr/>
            </w:rPrChange>
          </w:rPr>
          <w:t xml:space="preserve">Diversity Explosion: How New Racial Demographics </w:t>
        </w:r>
      </w:ins>
      <w:ins w:id="42" w:author="Bill Frey" w:date="2018-01-15T13:13:00Z">
        <w:r>
          <w:rPr>
            <w:i/>
          </w:rPr>
          <w:t xml:space="preserve">are </w:t>
        </w:r>
      </w:ins>
      <w:ins w:id="43" w:author="Bill Frey" w:date="2018-01-15T13:11:00Z">
        <w:r w:rsidRPr="00CE1661">
          <w:rPr>
            <w:i/>
            <w:rPrChange w:id="44" w:author="Bill Frey" w:date="2018-01-15T13:13:00Z">
              <w:rPr/>
            </w:rPrChange>
          </w:rPr>
          <w:t>Remaking America</w:t>
        </w:r>
        <w:r>
          <w:t>. Brookings Institution Press, 2015</w:t>
        </w:r>
      </w:ins>
    </w:p>
  </w:endnote>
  <w:endnote w:id="2">
    <w:p w14:paraId="072B54C7" w14:textId="77777777" w:rsidR="00DA34A0" w:rsidRPr="00BD5BA2" w:rsidRDefault="00DA34A0" w:rsidP="00DA34A0">
      <w:pPr>
        <w:pStyle w:val="EndnoteText"/>
      </w:pPr>
      <w:r w:rsidRPr="00BD5BA2">
        <w:rPr>
          <w:rStyle w:val="EndnoteReference"/>
        </w:rPr>
        <w:endnoteRef/>
      </w:r>
      <w:r w:rsidRPr="00BD5BA2">
        <w:t xml:space="preserve"> Cathy J. Cohen, Matthew D. </w:t>
      </w:r>
      <w:proofErr w:type="spellStart"/>
      <w:r w:rsidRPr="00BD5BA2">
        <w:t>Luttig</w:t>
      </w:r>
      <w:proofErr w:type="spellEnd"/>
      <w:r w:rsidRPr="00BD5BA2">
        <w:t xml:space="preserve">, and Jon C. </w:t>
      </w:r>
      <w:proofErr w:type="spellStart"/>
      <w:r w:rsidRPr="00BD5BA2">
        <w:t>Rogowski</w:t>
      </w:r>
      <w:proofErr w:type="spellEnd"/>
      <w:r w:rsidRPr="00BD5BA2">
        <w:t xml:space="preserve">, </w:t>
      </w:r>
      <w:r w:rsidRPr="00BD5BA2">
        <w:rPr>
          <w:i/>
        </w:rPr>
        <w:t xml:space="preserve">The Economic Lives of Millennials: </w:t>
      </w:r>
      <w:proofErr w:type="spellStart"/>
      <w:r w:rsidRPr="00BD5BA2">
        <w:rPr>
          <w:i/>
        </w:rPr>
        <w:t>GenForward</w:t>
      </w:r>
      <w:proofErr w:type="spellEnd"/>
      <w:r w:rsidRPr="00BD5BA2">
        <w:rPr>
          <w:i/>
        </w:rPr>
        <w:t xml:space="preserve"> June 2017 Report,</w:t>
      </w:r>
      <w:r w:rsidRPr="00BD5BA2">
        <w:t xml:space="preserve"> </w:t>
      </w:r>
      <w:hyperlink r:id="rId1" w:history="1">
        <w:r w:rsidRPr="00BD5BA2">
          <w:rPr>
            <w:rStyle w:val="Hyperlink"/>
          </w:rPr>
          <w:t>http://genforwardsurvey.com/assets/uploads/2017/06/Millennials-Economic-Lives.pdf</w:t>
        </w:r>
      </w:hyperlink>
      <w:r w:rsidRPr="00BD5BA2">
        <w:t>.</w:t>
      </w:r>
    </w:p>
  </w:endnote>
  <w:endnote w:id="3">
    <w:p w14:paraId="246011DD" w14:textId="77777777" w:rsidR="00DA34A0" w:rsidRPr="00BD5BA2" w:rsidRDefault="00DA34A0" w:rsidP="00DA34A0">
      <w:pPr>
        <w:pStyle w:val="EndnoteText"/>
      </w:pPr>
      <w:r w:rsidRPr="00BD5BA2">
        <w:rPr>
          <w:rStyle w:val="EndnoteReference"/>
        </w:rPr>
        <w:endnoteRef/>
      </w:r>
      <w:r w:rsidRPr="00BD5BA2">
        <w:t xml:space="preserve"> Thomas Shapiro, </w:t>
      </w:r>
      <w:proofErr w:type="spellStart"/>
      <w:r w:rsidRPr="00BD5BA2">
        <w:t>Tatjana</w:t>
      </w:r>
      <w:proofErr w:type="spellEnd"/>
      <w:r w:rsidRPr="00BD5BA2">
        <w:t xml:space="preserve"> </w:t>
      </w:r>
      <w:proofErr w:type="spellStart"/>
      <w:r w:rsidRPr="00BD5BA2">
        <w:t>Meschede</w:t>
      </w:r>
      <w:proofErr w:type="spellEnd"/>
      <w:r w:rsidRPr="00BD5BA2">
        <w:t xml:space="preserve">, and Sam </w:t>
      </w:r>
      <w:proofErr w:type="spellStart"/>
      <w:r w:rsidRPr="00BD5BA2">
        <w:t>Osoro</w:t>
      </w:r>
      <w:proofErr w:type="spellEnd"/>
      <w:r w:rsidRPr="00BD5BA2">
        <w:t xml:space="preserve">, “The Roots of the Widening Racial Wealth Gap: Explaining the Black-White Economic Divide,” Research and Policy Brief, Institute on Assets and Social Policy, Brandeis University, February 2013, </w:t>
      </w:r>
      <w:hyperlink r:id="rId2" w:history="1">
        <w:r w:rsidRPr="00BD5BA2">
          <w:rPr>
            <w:rStyle w:val="Hyperlink"/>
          </w:rPr>
          <w:t>https://iasp.brandeis.edu/pdfs/Author/shapiro-thomas-m/racialwealthgapbrief.pdf</w:t>
        </w:r>
      </w:hyperlink>
      <w:r w:rsidRPr="00BD5BA2">
        <w:t xml:space="preserve">; Rakesh </w:t>
      </w:r>
      <w:proofErr w:type="spellStart"/>
      <w:r w:rsidRPr="00BD5BA2">
        <w:t>Kochhar</w:t>
      </w:r>
      <w:proofErr w:type="spellEnd"/>
      <w:r w:rsidRPr="00BD5BA2">
        <w:t xml:space="preserve"> and Richard Fry, “Wealth Inequality Has Widened Along Racial and Ethnic Lines Since the End of Great Recession,” Pew Research Center, December 2014, </w:t>
      </w:r>
      <w:hyperlink r:id="rId3" w:history="1">
        <w:r w:rsidRPr="00BD5BA2">
          <w:rPr>
            <w:rStyle w:val="Hyperlink"/>
          </w:rPr>
          <w:t>http://www.pewresearch.org/fact-tank/2014/12/12/racial-wealth-gaps-great-recession/</w:t>
        </w:r>
      </w:hyperlink>
      <w:r w:rsidRPr="00BD5BA2">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A1C5F" w14:textId="77777777" w:rsidR="006A1EC4" w:rsidRDefault="006A1EC4" w:rsidP="00DA34A0">
      <w:r>
        <w:separator/>
      </w:r>
    </w:p>
  </w:footnote>
  <w:footnote w:type="continuationSeparator" w:id="0">
    <w:p w14:paraId="3B0F0429" w14:textId="77777777" w:rsidR="006A1EC4" w:rsidRDefault="006A1EC4" w:rsidP="00DA34A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ll Frey">
    <w15:presenceInfo w15:providerId="None" w15:userId=""/>
  </w15:person>
  <w15:person w15:author="David Lanham">
    <w15:presenceInfo w15:providerId="AD" w15:userId="S-1-5-21-941978686-1815096360-3273509800-50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EE"/>
    <w:rsid w:val="000028BF"/>
    <w:rsid w:val="003810C8"/>
    <w:rsid w:val="003F23F0"/>
    <w:rsid w:val="003F57E1"/>
    <w:rsid w:val="00446979"/>
    <w:rsid w:val="00485604"/>
    <w:rsid w:val="0050769E"/>
    <w:rsid w:val="00551728"/>
    <w:rsid w:val="00556A89"/>
    <w:rsid w:val="005B6E72"/>
    <w:rsid w:val="006A1EC4"/>
    <w:rsid w:val="00724190"/>
    <w:rsid w:val="007779DF"/>
    <w:rsid w:val="008A1AA4"/>
    <w:rsid w:val="008D17EE"/>
    <w:rsid w:val="008E3B8D"/>
    <w:rsid w:val="00936CF0"/>
    <w:rsid w:val="00973258"/>
    <w:rsid w:val="0099038D"/>
    <w:rsid w:val="00A01677"/>
    <w:rsid w:val="00A44F6A"/>
    <w:rsid w:val="00B71543"/>
    <w:rsid w:val="00BD632B"/>
    <w:rsid w:val="00C035F0"/>
    <w:rsid w:val="00C42751"/>
    <w:rsid w:val="00CB2DCE"/>
    <w:rsid w:val="00CB4A4F"/>
    <w:rsid w:val="00CE1661"/>
    <w:rsid w:val="00D0307F"/>
    <w:rsid w:val="00D742F0"/>
    <w:rsid w:val="00DA34A0"/>
    <w:rsid w:val="00E1080B"/>
    <w:rsid w:val="00E31E1C"/>
    <w:rsid w:val="00F57E85"/>
    <w:rsid w:val="00F66778"/>
    <w:rsid w:val="00F9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B3F3"/>
  <w15:chartTrackingRefBased/>
  <w15:docId w15:val="{CED61930-5E74-4C42-9874-05745293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17EE"/>
    <w:rPr>
      <w:sz w:val="16"/>
      <w:szCs w:val="16"/>
    </w:rPr>
  </w:style>
  <w:style w:type="paragraph" w:styleId="CommentText">
    <w:name w:val="annotation text"/>
    <w:basedOn w:val="Normal"/>
    <w:link w:val="CommentTextChar"/>
    <w:uiPriority w:val="99"/>
    <w:semiHidden/>
    <w:unhideWhenUsed/>
    <w:rsid w:val="008D17EE"/>
    <w:rPr>
      <w:sz w:val="20"/>
      <w:szCs w:val="20"/>
    </w:rPr>
  </w:style>
  <w:style w:type="character" w:customStyle="1" w:styleId="CommentTextChar">
    <w:name w:val="Comment Text Char"/>
    <w:basedOn w:val="DefaultParagraphFont"/>
    <w:link w:val="CommentText"/>
    <w:uiPriority w:val="99"/>
    <w:semiHidden/>
    <w:rsid w:val="008D17EE"/>
    <w:rPr>
      <w:sz w:val="20"/>
      <w:szCs w:val="20"/>
    </w:rPr>
  </w:style>
  <w:style w:type="paragraph" w:styleId="BalloonText">
    <w:name w:val="Balloon Text"/>
    <w:basedOn w:val="Normal"/>
    <w:link w:val="BalloonTextChar"/>
    <w:uiPriority w:val="99"/>
    <w:semiHidden/>
    <w:unhideWhenUsed/>
    <w:rsid w:val="008D17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7EE"/>
    <w:rPr>
      <w:rFonts w:ascii="Segoe UI" w:hAnsi="Segoe UI" w:cs="Segoe UI"/>
      <w:sz w:val="18"/>
      <w:szCs w:val="18"/>
    </w:rPr>
  </w:style>
  <w:style w:type="character" w:styleId="Hyperlink">
    <w:name w:val="Hyperlink"/>
    <w:rsid w:val="00DA34A0"/>
    <w:rPr>
      <w:color w:val="0000FF"/>
      <w:u w:val="single"/>
    </w:rPr>
  </w:style>
  <w:style w:type="paragraph" w:styleId="EndnoteText">
    <w:name w:val="endnote text"/>
    <w:basedOn w:val="Normal"/>
    <w:link w:val="EndnoteTextChar"/>
    <w:rsid w:val="00DA34A0"/>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DA34A0"/>
    <w:rPr>
      <w:rFonts w:ascii="Times New Roman" w:eastAsia="Times New Roman" w:hAnsi="Times New Roman" w:cs="Times New Roman"/>
      <w:sz w:val="20"/>
      <w:szCs w:val="20"/>
    </w:rPr>
  </w:style>
  <w:style w:type="character" w:styleId="EndnoteReference">
    <w:name w:val="endnote reference"/>
    <w:rsid w:val="00DA34A0"/>
    <w:rPr>
      <w:vertAlign w:val="superscript"/>
    </w:rPr>
  </w:style>
  <w:style w:type="paragraph" w:styleId="CommentSubject">
    <w:name w:val="annotation subject"/>
    <w:basedOn w:val="CommentText"/>
    <w:next w:val="CommentText"/>
    <w:link w:val="CommentSubjectChar"/>
    <w:uiPriority w:val="99"/>
    <w:semiHidden/>
    <w:unhideWhenUsed/>
    <w:rsid w:val="008E3B8D"/>
    <w:rPr>
      <w:b/>
      <w:bCs/>
    </w:rPr>
  </w:style>
  <w:style w:type="character" w:customStyle="1" w:styleId="CommentSubjectChar">
    <w:name w:val="Comment Subject Char"/>
    <w:basedOn w:val="CommentTextChar"/>
    <w:link w:val="CommentSubject"/>
    <w:uiPriority w:val="99"/>
    <w:semiHidden/>
    <w:rsid w:val="008E3B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pewresearch.org/fact-tank/2014/12/12/racial-wealth-gaps-great-recession/" TargetMode="External"/><Relationship Id="rId2" Type="http://schemas.openxmlformats.org/officeDocument/2006/relationships/hyperlink" Target="https://iasp.brandeis.edu/pdfs/Author/shapiro-thomas-m/racialwealthgapbrief.pdf" TargetMode="External"/><Relationship Id="rId1" Type="http://schemas.openxmlformats.org/officeDocument/2006/relationships/hyperlink" Target="http://genforwardsurvey.com/assets/uploads/2017/06/Millennials-Economic-Liv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B501-CBA2-4D24-A4A4-9A1CC7F79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Lanham</dc:creator>
  <cp:keywords/>
  <dc:description/>
  <cp:lastModifiedBy>Bill Frey</cp:lastModifiedBy>
  <cp:revision>4</cp:revision>
  <cp:lastPrinted>2018-01-15T20:53:00Z</cp:lastPrinted>
  <dcterms:created xsi:type="dcterms:W3CDTF">2018-01-16T12:59:00Z</dcterms:created>
  <dcterms:modified xsi:type="dcterms:W3CDTF">2018-01-16T13:00:00Z</dcterms:modified>
</cp:coreProperties>
</file>